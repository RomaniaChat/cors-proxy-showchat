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۲۲:۵۰:۱۲ [4][InitializerChecker] Current com.meitu.library.analytics.sdk.m.g not initialization.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۲۲:۵۰:۱۲ [4][TeemoContext] Start with AppKey: C6FF0769324CD2F1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۲۲:۵۰:۱۲ [4][JsonStorage] Successful load json:/data/user/0/com.commsource.beautyplus/app_teemo_test/TeemoPrefs.mo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۲۲:۵۰:۱۲ [6][MainProcessStorage] Failed with backup json:/storage/emulated/0/.teemo/C6FF0769324CD2F1.mo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۲۲:۵۰:۱۲ [6][JsonStorage] Failed init json:/storage/emulated/0/.teemo/SharePefs.mo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۲۲:۵۰:۱۲ [4][Teemo] TimeElapsed(Teemo.setup):72ms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۲۲:۵۰:۱۲ [4][SetupMainClient] On initialized done!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[4][trackEvent] sessioniD: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[4][EventContentProvider] TimeElapsed(getEventDeviceInfo):59ms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[4][EventContentProvider] TimeElapsed(getEventDeviceInfo):52ms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[4][EventContentProvider] TimeElapsed(getEventDeviceInfo):6ms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firebase事件上传systemalbum_photocnt_bd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[4][trackEvent] sessioniD: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[4][AppAnalyzerImpl] tryStar Session:尝试开启一个session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:{"</w:t>
      </w:r>
      <w:r w:rsidDel="00000000" w:rsidR="00000000" w:rsidRPr="00000000">
        <w:rPr>
          <w:vertAlign w:val="baseline"/>
          <w:rtl w:val="0"/>
        </w:rPr>
        <w:t xml:space="preserve">imei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imei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iccid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iccid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mac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addr</w:t>
      </w:r>
      <w:r w:rsidDel="00000000" w:rsidR="00000000" w:rsidRPr="00000000">
        <w:rPr>
          <w:vertAlign w:val="baseline"/>
          <w:rtl w:val="0"/>
        </w:rPr>
        <w:t xml:space="preserve">":"02:00:00:00:00:00","</w:t>
      </w:r>
      <w:r w:rsidDel="00000000" w:rsidR="00000000" w:rsidRPr="00000000">
        <w:rPr>
          <w:vertAlign w:val="baseline"/>
          <w:rtl w:val="0"/>
        </w:rPr>
        <w:t xml:space="preserve">android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":"9085</w:t>
      </w:r>
      <w:r w:rsidDel="00000000" w:rsidR="00000000" w:rsidRPr="00000000">
        <w:rPr>
          <w:vertAlign w:val="baseline"/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3586377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379","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android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":"9085</w:t>
      </w:r>
      <w:r w:rsidDel="00000000" w:rsidR="00000000" w:rsidRPr="00000000">
        <w:rPr>
          <w:vertAlign w:val="baseline"/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3586377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379","</w:t>
      </w:r>
      <w:r w:rsidDel="00000000" w:rsidR="00000000" w:rsidRPr="00000000">
        <w:rPr>
          <w:vertAlign w:val="baseline"/>
          <w:rtl w:val="0"/>
        </w:rPr>
        <w:t xml:space="preserve">advertising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":"762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42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9-9076-4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03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-061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34</w:t>
      </w:r>
      <w:r w:rsidDel="00000000" w:rsidR="00000000" w:rsidRPr="00000000">
        <w:rPr>
          <w:vertAlign w:val="baseline"/>
          <w:rtl w:val="0"/>
        </w:rPr>
        <w:t xml:space="preserve">daa</w:t>
      </w:r>
      <w:r w:rsidDel="00000000" w:rsidR="00000000" w:rsidRPr="00000000">
        <w:rPr>
          <w:vertAlign w:val="baseline"/>
          <w:rtl w:val="0"/>
        </w:rPr>
        <w:t xml:space="preserve">03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advertising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channel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googleplay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app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":"7.0.270","</w:t>
      </w:r>
      <w:r w:rsidDel="00000000" w:rsidR="00000000" w:rsidRPr="00000000">
        <w:rPr>
          <w:vertAlign w:val="baseline"/>
          <w:rtl w:val="0"/>
        </w:rPr>
        <w:t xml:space="preserve">sdk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":"4.3.1","</w:t>
      </w:r>
      <w:r w:rsidDel="00000000" w:rsidR="00000000" w:rsidRPr="00000000">
        <w:rPr>
          <w:vertAlign w:val="baseline"/>
          <w:rtl w:val="0"/>
        </w:rPr>
        <w:t xml:space="preserve">device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model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AUM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29","</w:t>
      </w:r>
      <w:r w:rsidDel="00000000" w:rsidR="00000000" w:rsidRPr="00000000">
        <w:rPr>
          <w:vertAlign w:val="baseline"/>
          <w:rtl w:val="0"/>
        </w:rPr>
        <w:t xml:space="preserve">carrier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network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os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":"8.0.0","</w:t>
      </w:r>
      <w:r w:rsidDel="00000000" w:rsidR="00000000" w:rsidRPr="00000000">
        <w:rPr>
          <w:vertAlign w:val="baseline"/>
          <w:rtl w:val="0"/>
        </w:rPr>
        <w:t xml:space="preserve">language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fa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IR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is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root</w:t>
      </w:r>
      <w:r w:rsidDel="00000000" w:rsidR="00000000" w:rsidRPr="00000000">
        <w:rPr>
          <w:vertAlign w:val="baseline"/>
          <w:rtl w:val="0"/>
        </w:rPr>
        <w:t xml:space="preserve">":2,"</w:t>
      </w:r>
      <w:r w:rsidDel="00000000" w:rsidR="00000000" w:rsidRPr="00000000">
        <w:rPr>
          <w:vertAlign w:val="baseline"/>
          <w:rtl w:val="0"/>
        </w:rPr>
        <w:t xml:space="preserve">uid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timezone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GMT</w:t>
      </w:r>
      <w:r w:rsidDel="00000000" w:rsidR="00000000" w:rsidRPr="00000000">
        <w:rPr>
          <w:vertAlign w:val="baseline"/>
          <w:rtl w:val="0"/>
        </w:rPr>
        <w:t xml:space="preserve">+3","</w:t>
      </w:r>
      <w:r w:rsidDel="00000000" w:rsidR="00000000" w:rsidRPr="00000000">
        <w:rPr>
          <w:vertAlign w:val="baseline"/>
          <w:rtl w:val="0"/>
        </w:rPr>
        <w:t xml:space="preserve">brand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HONOR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longitude</w:t>
      </w:r>
      <w:r w:rsidDel="00000000" w:rsidR="00000000" w:rsidRPr="00000000">
        <w:rPr>
          <w:vertAlign w:val="baseline"/>
          <w:rtl w:val="0"/>
        </w:rPr>
        <w:t xml:space="preserve">":0,"</w:t>
      </w:r>
      <w:r w:rsidDel="00000000" w:rsidR="00000000" w:rsidRPr="00000000">
        <w:rPr>
          <w:vertAlign w:val="baseline"/>
          <w:rtl w:val="0"/>
        </w:rPr>
        <w:t xml:space="preserve">latitude</w:t>
      </w:r>
      <w:r w:rsidDel="00000000" w:rsidR="00000000" w:rsidRPr="00000000">
        <w:rPr>
          <w:vertAlign w:val="baseline"/>
          <w:rtl w:val="0"/>
        </w:rPr>
        <w:t xml:space="preserve">":0,"</w:t>
      </w:r>
      <w:r w:rsidDel="00000000" w:rsidR="00000000" w:rsidRPr="00000000">
        <w:rPr>
          <w:vertAlign w:val="baseline"/>
          <w:rtl w:val="0"/>
        </w:rPr>
        <w:t xml:space="preserve">pseudo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unique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":"357517332677244","</w:t>
      </w:r>
      <w:r w:rsidDel="00000000" w:rsidR="00000000" w:rsidRPr="00000000">
        <w:rPr>
          <w:vertAlign w:val="baseline"/>
          <w:rtl w:val="0"/>
        </w:rPr>
        <w:t xml:space="preserve">hardware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serial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number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gid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gid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status</w:t>
      </w:r>
      <w:r w:rsidDel="00000000" w:rsidR="00000000" w:rsidRPr="00000000">
        <w:rPr>
          <w:vertAlign w:val="baseline"/>
          <w:rtl w:val="0"/>
        </w:rPr>
        <w:t xml:space="preserve">":"0","</w:t>
      </w:r>
      <w:r w:rsidDel="00000000" w:rsidR="00000000" w:rsidRPr="00000000">
        <w:rPr>
          <w:vertAlign w:val="baseline"/>
          <w:rtl w:val="0"/>
        </w:rPr>
        <w:t xml:space="preserve">imsi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codes</w:t>
      </w:r>
      <w:r w:rsidDel="00000000" w:rsidR="00000000" w:rsidRPr="00000000">
        <w:rPr>
          <w:vertAlign w:val="baseline"/>
          <w:rtl w:val="0"/>
        </w:rPr>
        <w:t xml:space="preserve">\":[],\"</w:t>
      </w:r>
      <w:r w:rsidDel="00000000" w:rsidR="00000000" w:rsidRPr="00000000">
        <w:rPr>
          <w:vertAlign w:val="baseline"/>
          <w:rtl w:val="0"/>
        </w:rPr>
        <w:t xml:space="preserve">last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access</w:t>
      </w:r>
      <w:r w:rsidDel="00000000" w:rsidR="00000000" w:rsidRPr="00000000">
        <w:rPr>
          <w:vertAlign w:val="baseline"/>
          <w:rtl w:val="0"/>
        </w:rPr>
        <w:t xml:space="preserve">\":0,\"</w:t>
      </w:r>
      <w:r w:rsidDel="00000000" w:rsidR="00000000" w:rsidRPr="00000000">
        <w:rPr>
          <w:vertAlign w:val="baseline"/>
          <w:rtl w:val="0"/>
        </w:rPr>
        <w:t xml:space="preserve">timeout</w:t>
      </w:r>
      <w:r w:rsidDel="00000000" w:rsidR="00000000" w:rsidRPr="00000000">
        <w:rPr>
          <w:vertAlign w:val="baseline"/>
          <w:rtl w:val="0"/>
        </w:rPr>
        <w:t xml:space="preserve">\":0,\"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\":\"4.0.0\"}","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codes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max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freq</w:t>
      </w:r>
      <w:r w:rsidDel="00000000" w:rsidR="00000000" w:rsidRPr="00000000">
        <w:rPr>
          <w:vertAlign w:val="baseline"/>
          <w:rtl w:val="0"/>
        </w:rPr>
        <w:t xml:space="preserve">\":\"۱٫۴</w:t>
      </w:r>
      <w:r w:rsidDel="00000000" w:rsidR="00000000" w:rsidRPr="00000000">
        <w:rPr>
          <w:vertAlign w:val="baseline"/>
          <w:rtl w:val="0"/>
        </w:rPr>
        <w:t xml:space="preserve">GHz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min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freq</w:t>
      </w:r>
      <w:r w:rsidDel="00000000" w:rsidR="00000000" w:rsidRPr="00000000">
        <w:rPr>
          <w:vertAlign w:val="baseline"/>
          <w:rtl w:val="0"/>
        </w:rPr>
        <w:t xml:space="preserve">\":\"۱٫۰</w:t>
      </w:r>
      <w:r w:rsidDel="00000000" w:rsidR="00000000" w:rsidRPr="00000000">
        <w:rPr>
          <w:vertAlign w:val="baseline"/>
          <w:rtl w:val="0"/>
        </w:rPr>
        <w:t xml:space="preserve">GHz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processor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AUM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29\",\"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kernels</w:t>
      </w:r>
      <w:r w:rsidDel="00000000" w:rsidR="00000000" w:rsidRPr="00000000">
        <w:rPr>
          <w:vertAlign w:val="baseline"/>
          <w:rtl w:val="0"/>
        </w:rPr>
        <w:t xml:space="preserve">\":\"8</w:t>
      </w:r>
      <w:r w:rsidDel="00000000" w:rsidR="00000000" w:rsidRPr="00000000">
        <w:rPr>
          <w:vertAlign w:val="baseline"/>
          <w:rtl w:val="0"/>
        </w:rPr>
        <w:t xml:space="preserve">核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abis</w:t>
      </w:r>
      <w:r w:rsidDel="00000000" w:rsidR="00000000" w:rsidRPr="00000000">
        <w:rPr>
          <w:vertAlign w:val="baseline"/>
          <w:rtl w:val="0"/>
        </w:rPr>
        <w:t xml:space="preserve">\":\"[</w:t>
      </w:r>
      <w:r w:rsidDel="00000000" w:rsidR="00000000" w:rsidRPr="00000000">
        <w:rPr>
          <w:vertAlign w:val="baseline"/>
          <w:rtl w:val="0"/>
        </w:rPr>
        <w:t xml:space="preserve">arm</w:t>
      </w:r>
      <w:r w:rsidDel="00000000" w:rsidR="00000000" w:rsidRPr="00000000">
        <w:rPr>
          <w:vertAlign w:val="baseline"/>
          <w:rtl w:val="0"/>
        </w:rPr>
        <w:t xml:space="preserve">64-</w: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armeabi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armeabi</w:t>
      </w:r>
      <w:r w:rsidDel="00000000" w:rsidR="00000000" w:rsidRPr="00000000">
        <w:rPr>
          <w:vertAlign w:val="baseline"/>
          <w:rtl w:val="0"/>
        </w:rPr>
        <w:t xml:space="preserve">]\"}","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\":\"1875844 </w:t>
      </w:r>
      <w:r w:rsidDel="00000000" w:rsidR="00000000" w:rsidRPr="00000000">
        <w:rPr>
          <w:vertAlign w:val="baseline"/>
          <w:rtl w:val="0"/>
        </w:rPr>
        <w:t xml:space="preserve">kB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\":\"116352 </w:t>
      </w:r>
      <w:r w:rsidDel="00000000" w:rsidR="00000000" w:rsidRPr="00000000">
        <w:rPr>
          <w:vertAlign w:val="baseline"/>
          <w:rtl w:val="0"/>
        </w:rPr>
        <w:t xml:space="preserve">kB</w:t>
      </w:r>
      <w:r w:rsidDel="00000000" w:rsidR="00000000" w:rsidRPr="00000000">
        <w:rPr>
          <w:vertAlign w:val="baseline"/>
          <w:rtl w:val="0"/>
        </w:rPr>
        <w:t xml:space="preserve">\"}","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\":\"10864604\",\"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\":\"2553892\"}","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\":\"10844124\",\"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\":\"2533412\"}","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health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状态良好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status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放电状态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level</w:t>
      </w:r>
      <w:r w:rsidDel="00000000" w:rsidR="00000000" w:rsidRPr="00000000">
        <w:rPr>
          <w:vertAlign w:val="baseline"/>
          <w:rtl w:val="0"/>
        </w:rPr>
        <w:t xml:space="preserve">\":\"۵۱٪\",\"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temperature</w:t>
      </w:r>
      <w:r w:rsidDel="00000000" w:rsidR="00000000" w:rsidRPr="00000000">
        <w:rPr>
          <w:vertAlign w:val="baseline"/>
          <w:rtl w:val="0"/>
        </w:rPr>
        <w:t xml:space="preserve">\":\"۳۰٫۳℃\",\"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voltage</w:t>
      </w:r>
      <w:r w:rsidDel="00000000" w:rsidR="00000000" w:rsidRPr="00000000">
        <w:rPr>
          <w:vertAlign w:val="baseline"/>
          <w:rtl w:val="0"/>
        </w:rPr>
        <w:t xml:space="preserve">\":\"3726</w:t>
      </w:r>
      <w:r w:rsidDel="00000000" w:rsidR="00000000" w:rsidRPr="00000000">
        <w:rPr>
          <w:vertAlign w:val="baseline"/>
          <w:rtl w:val="0"/>
        </w:rPr>
        <w:t xml:space="preserve">mV</w:t>
      </w:r>
      <w:r w:rsidDel="00000000" w:rsidR="00000000" w:rsidRPr="00000000">
        <w:rPr>
          <w:vertAlign w:val="baseline"/>
          <w:rtl w:val="0"/>
        </w:rPr>
        <w:t xml:space="preserve">\"}","</w:t>
      </w:r>
      <w:r w:rsidDel="00000000" w:rsidR="00000000" w:rsidRPr="00000000">
        <w:rPr>
          <w:vertAlign w:val="baseline"/>
          <w:rtl w:val="0"/>
        </w:rPr>
        <w:t xml:space="preserve">app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global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params</w:t>
      </w:r>
      <w:r w:rsidDel="00000000" w:rsidR="00000000" w:rsidRPr="00000000">
        <w:rPr>
          <w:vertAlign w:val="baseline"/>
          <w:rtl w:val="0"/>
        </w:rPr>
        <w:t xml:space="preserve">":""}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[4][EventStoreManager] 插入session：hKPDhfBu6C5hLjMYtwbYA0MnovqbTLMt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firebase事件上传device_model_bd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firebase事件上传app_start_bd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[4][EventContentProvider] TimeElapsed(getEventDeviceInfo):4ms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firebase事件上传bp_app_start_bd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</w:t>
      </w:r>
      <w:del w:author="alirezaebii148@gmail.com" w:id="0" w:date="2021-04-05T07:12:32Z">
        <w:r w:rsidDel="00000000" w:rsidR="00000000" w:rsidRPr="00000000">
          <w:rPr>
            <w:vertAlign w:val="baseline"/>
            <w:rtl w:val="0"/>
          </w:rPr>
          <w:delText xml:space="preserve">:۵۰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:۱۴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[4][EventContentProvider] TimeElapsed(getEventDeviceInfo):11ms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[4][EventContentProvider] TimeElapsed(getEventDeviceInfo):10ms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firebase事件上传app_bluetooth status_bd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[4][EventContentProvider] TimeElapsed(getEventDeviceInfo):8ms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[4][EventContentProvider] TimeElapsed(getEventDeviceInfo):9ms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firebase事件上传homepageappr_bd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[4][日志] firebase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firebase事件上传ad_home_page_show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firebase事件上传home_impression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۲۲:۵۰:۱۴ [4][firebase trackEvent 日志] firebase事件上传new_user_homepage_impression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۲۲:۵۰:۱۵ [4][trackEvent] seesioniD:hKPDhfBu6C5hLjMYtwbYA0MnovqbTLMt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۲۲:۵۰:۱۵ [4][firebase trackEvent 日志] 组装完成，开始做存储到firebase的处理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۲۲:۵۰:۱۵ [4][EventContentProvider] TimeElapsed(getEventDeviceInfo):8ms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۲۲:۵۰:۱۵ [4][日志] abStr:{"ab_codes":[],"last_access":0,"timeout":0,"version":"4.0.0"}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۲۲:۵۰:۱۵ [4][firebase trackEvent 日志] firebase事件上传homepage_topbanner_show_bd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۲۲:۵۰:۱۶ [4][EventContentProvider] TimeElapsed(getEventDeviceInfo):5ms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۲۲:۵۰:۱۶ [4][trackEvent] seesioniD:hKPDhfBu6C5hLjMYtwbYA0MnovqbTLMt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۲۲:۵۰:۱۶ [4][firebase trackEvent 日志] 组装完成，开始做存储到firebase的处理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۲۲:۵۰:۱۶ [4][日志] abStr:{"ab_codes":[],"last_access":0,"timeout":0,"version":"4.0.0"}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۲۲:۵۰:۱۶ [4][firebase trackEvent 日志] firebase事件上传homepage_topbanner_show_bd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[4][trackEvent] seesioniD:hKPDhfBu6C5hLjMYtwbYA0MnovqbTLMt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[4][firebase trackEvent 日志] 组装完成，开始做存储到firebase的处理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[4][日志] abStr:{"ab_codes":[],"last_access":0,"timeout":0,"version":"4.0.0"}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[4][firebase trackEvent 日志] firebase事件上传home_to_selfie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[4][trackEvent] seesioniD:hKPDhfBu6C5hLjMYtwbYA0MnovqbTLMt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[4][EventContentProvider] TimeElapsed(getEventDeviceInfo):22ms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[4][firebase trackEvent 日志] 组装完成，开始做存储到firebase的处理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[4][日志] abStr:{"ab_codes":[],"last_access":0,"timeout":0,"version":"4.0.0"}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[4][firebase trackEvent 日志] firebase事件上传home_clk_selfie_bd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[4][trackEvent] seesioniD:hKPDhfBu6C5hLjMYtwbYA0MnovqbTLMt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[4][firebase trackEvent 日志] 组装完成，开始做存储到firebase的处理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[4][日志] abStr:{"ab_codes":[],"last_access":0,"timeout":0,"version":"4.0.0"}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[4][firebase trackEvent 日志] firebase事件上传new_user_homepage_selfie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۲۲:۵۰:۱۷ [4][EventContentProvider] TimeElapsed(getEventDeviceInfo):27ms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[4][trackEvent] seesioniD:hKPDhfBu6C5hLjMYtwbYA0MnovqbTLMt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[4][firebase trackEvent 日志] 组装完成，开始做存储到firebase的处理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[4][日志] abStr:{"ab_codes":[],"last_access":0,"timeout":0,"version":"4.0.0"}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[4][EventContentProvider] TimeElapsed(getEventDeviceInfo):67ms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[4][firebase trackEvent 日志] firebase事件上传selfie_appr_bd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[4][trackEvent] seesioniD:hKPDhfBu6C5hLjMYtwbYA0MnovqbTLMt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[4][firebase trackEvent 日志] 组装完成，开始做存储到firebase的处理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[4][EventContentProvider] TimeElapsed(getEventDeviceInfo):4ms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[4][日志] abStr:{"ab_codes":[],"last_access":0,"timeout":0,"version":"4.0.0"}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[4][firebase trackEvent 日志] firebase事件上传selfie_page_impression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[4][trackEvent] seesioniD:hKPDhfBu6C5hLjMYtwbYA0MnovqbTLMt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۲۲:۵۰:۱۸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[4][firebase trackEvent 日志] 组装完成，开始做存储到firebase的处理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[4][日志] abStr:{"ab_codes":[],"last_access":0,"timeout":0,"version":"4.0.0"}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۲۲:۵۰:۱۸ [4][firebase trackEvent 日志] firebase事件上传new_user_selfie_page_impression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۲۲:۵۰:۳۲ [4][trackEvent] seesioniD:hKPDhfBu6C5hLjMYtwbYA0MnovqbTLMt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۲۲:۵۰:۳۲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۲۲:۵۰:۳۲ [4][firebase trackEvent 日志] 组装完成，开始做存储到firebase的处理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۲۲:۵۰:۳۲ [4][EventContentProvider] TimeElapsed(getEventDeviceInfo):9ms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۲۲:۵۰:۳۲ [4][日志] abStr:{"ab_codes":[],"last_access":0,"timeout":0,"version":"4.0.0"}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۲۲:۵۰:۳۲ [4][firebase trackEvent 日志] firebase事件上传camera_sdk_timecosuming_bd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۲۲:۵۰:۳۲ [4][firebase trackEvent] firebase事件上传失败:java.lang.NullPointerException: Attempt to invoke virtual method 'boolean java.lang.String.endsWith(java.lang.String)' on a null object reference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۲۲:۵۰:۳۷ [4][trackEvent] seesioniD:hKPDhfBu6C5hLjMYtwbYA0MnovqbTLMt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۲۲:۵۰:۳۷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۲۲:۵۰:۳۷ [4][firebase trackEvent 日志] 组装完成，开始做存储到firebase的处理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۲۲:۵۰:۳۷ [4][EventContentProvider] TimeElapsed(getEventDeviceInfo):9ms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۲۲:۵۰:۳۷ [4][日志] abStr:{"ab_codes":[],"last_access":0,"timeout":0,"version":"4.0.0"}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۲۲:۵۰:۳۷ [4][firebase trackEvent 日志] firebase事件上传selfie_setting_bd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[4][trackEvent] seesioniD:hKPDhfBu6C5hLjMYtwbYA0MnovqbTLMt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۲۲:۵۰:۴۰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[4][firebase trackEvent 日志] 组装完成，开始做存储到firebase的处理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[4][EventContentProvider] TimeElapsed(getEventDeviceInfo):19ms</w:t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[4][日志] abStr:{"ab_codes":[],"last_access":0,"timeout":0,"version":"4.0.0"}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[4][firebase trackEvent 日志] firebase事件上传selfie_setting_set_bd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[4][EventContentProvider] TimeElapsed(getEventDeviceInfo):32ms</w:t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[4][trackEvent] seesioniD:hKPDhfBu6C5hLjMYtwbYA0MnovqbTLMt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۲۲:۵۰:۴۰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[4][firebase trackEvent 日志] 组装完成，开始做存储到firebase的处理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[4][EventContentProvider] TimeElapsed(getEventDeviceInfo):3ms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[4][日志] abStr:{"ab_codes":[],"last_access":0,"timeout":0,"version":"4.0.0"}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[4][firebase trackEvent 日志] firebase事件上传preview_stuck_bd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۲۲:۵۰:۴۰ [4][EventContentProvider] TimeElapsed(getEventDeviceInfo):6ms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۲۲:۵۰:۴۱ [4][trackEvent] seesioniD:hKPDhfBu6C5hLjMYtwbYA0MnovqbTLMt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۲۲:۵۰:۴۱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۲۲:۵۰:۴۱ [4][firebase trackEvent 日志] 组装完成，开始做存储到firebase的处理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۲۲:۵۰:۴۱ [4][日志] abStr:{"ab_codes":[],"last_access":0,"timeout":0,"version":"4.0.0"}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۲۲:۵۰:۴۱ [4][EventContentProvider] TimeElapsed(getEventDeviceInfo):10ms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۲۲:۵۰:۴۱ [4][firebase trackEvent 日志] firebase事件上传selfie_appr_time_bd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[4][EventContentProvider] TimeElapsed(getEventDeviceInfo):28ms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[4][trackEvent] seesioniD:hKPDhfBu6C5hLjMYtwbYA0MnovqbTLMt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۲۲:۵۰:۴۴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[4][firebase trackEvent 日志] 组装完成，开始做存储到firebase的处理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[4][日志] abStr:{"ab_codes":[],"last_access":0,"timeout":0,"version":"4.0.0"}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[4][firebase trackEvent 日志] firebase事件上传selfie_appr_bd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[4][trackEvent] seesioniD:hKPDhfBu6C5hLjMYtwbYA0MnovqbTLMt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۲۲:۵۰:۴۴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[4][firebase trackEvent 日志] 组装完成，开始做存储到firebase的处理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[4][日志] abStr:{"ab_codes":[],"last_access":0,"timeout":0,"version":"4.0.0"}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[4][firebase trackEvent 日志] firebase事件上传selfie_setting_quick_bd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[4][trackEvent] seesioniD:hKPDhfBu6C5hLjMYtwbYA0MnovqbTLMt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۲۲:۵۰:۴۴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[4][firebase trackEvent 日志] 组装完成，开始做存储到firebase的处理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[4][日志] abStr:{"ab_codes":[],"last_access":0,"timeout":0,"version":"4.0.0"}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[4][firebase trackEvent 日志] firebase事件上传selfie_page_impression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[4][trackEvent] seesioniD:hKPDhfBu6C5hLjMYtwbYA0MnovqbTLMt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۲۲:۵۰:۴۴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[4][firebase trackEvent 日志] 组装完成，开始做存储到firebase的处理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[4][日志] abStr:{"ab_codes":[],"last_access":0,"timeout":0,"version":"4.0.0"}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[4][EventContentProvider] TimeElapsed(getEventDeviceInfo):49ms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[4][firebase trackEvent 日志] firebase事件上传new_user_selfie_page_impression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[4][EventContentProvider] TimeElapsed(getEventDeviceInfo):7ms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۲۲:۵۰:۴۴ [4][EventContentProvider] TimeElapsed(getEventDeviceInfo):5ms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[4][EventContentProvider] TimeElapsed(getEventDeviceInfo):103ms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[4][trackEvent] seesioniD:hKPDhfBu6C5hLjMYtwbYA0MnovqbTLMt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۲۲:۵۰:۴۸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[4][firebase trackEvent 日志] 组装完成，开始做存储到firebase的处理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[4][日志] abStr:{"ab_codes":[],"last_access":0,"timeout":0,"version":"4.0.0"}</w:t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[4][firebase trackEvent 日志] firebase事件上传preview_stuck_bd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[4][EventContentProvider] TimeElapsed(getEventDeviceInfo):20ms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[4][ActivityTaskProvider] PageInvisibleDelayRunnable submit with:[ActivityTaskParam{mHashCode=128650501, mName='null', mTime=1595960448672}]</w:t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[4][trackEvent] seesioniD:hKPDhfBu6C5hLjMYtwbYA0MnovqbTLMt</w:t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۲۲:۵۰:۴۸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[4][firebase trackEvent 日志] 组装完成，开始做存储到firebase的处理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[4][日志] abStr:{"ab_codes":[],"last_access":0,"timeout":0,"version":"4.0.0"}</w:t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[4][firebase trackEvent 日志] firebase事件上传app_end_bd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[4][EventContentProvider] TimeElapsed(getEventDeviceInfo):61ms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[4][trackEvent] seesioniD:hKPDhfBu6C5hLjMYtwbYA0MnovqbTLMt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۲۲:۵۰:۴۸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[4][firebase trackEvent 日志] 组装完成，开始做存储到firebase的处理</w:t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[4][日志] abStr:{"ab_codes":[],"last_access":0,"timeout":0,"version":"4.0.0"}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[4][firebase trackEvent 日志] firebase事件上传app_bluetooth status_bd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[4][trackEvent] seesioniD:hKPDhfBu6C5hLjMYtwbYA0MnovqbTLMt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۲۰۰۷۲۸ ۲۲:۵۰:۴۸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:۱٫۷۹,۰٫۱۱;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:۱۰٫۳۶,۲٫۴۴;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[4][firebase trackEvent 日志] 组装完成，开始做存储到firebase的处理</w:t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[4][EventContentProvider] TimeElapsed(getEventDeviceInfo):9ms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[4][日志] abStr:{"ab_codes":[],"last_access":0,"timeout":0,"version":"4.0.0"}</w:t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۲۰۰۷۲۸ ۲۲:۵۰:۴۸ [4][firebase trackEvent 日志] firebase事件上传selfie_appr_time_bd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۱۱:۲۳:۵۴ [4][InitializerChecker] Current com.meitu.library.analytics.sdk.m.g not initialization.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۱۱:۲۳:۵۴ [4][TeemoContext] Start with AppKey: C6FF0769324CD2F1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۱۱:۲۳:۵۴ [4][JsonStorage] Successful load json:/data/user/0/com.commsource.beautyplus/app_teemo_test/TeemoPrefs.mo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۱۱:۲۳:۵۴ [4][JsonStorage] Successful load json:/storage/emulated/0/.teemo/SharePrefs.mo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۱۱:۲۳:۵۴ [4][StorageManager] SharedStorage file changed in app closed state, await sync.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۱۱:۲۳:۵۴ [4][StorageManager] SharedStorage file changed, try overlay.</w:t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۱۱:۲۳:۵۴ [4][JsonStorage] OverlayJsonValue end! errorCount:0</w:t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۱۱:۲۳:۵۴ [4][Teemo] TimeElapsed(Teemo.setup):63ms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۱۱:۲۳:۵۴ [4][SetupMainClient] On initialized done!</w:t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۱۱:۲۳:۵۵ [4][AppAnalyzerImpl] tryStar Session:尝试开启一个session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۱۶:۱۲:۱۲ [4][InitializerChecker] Current com.meitu.library.analytics.sdk.m.g not initialization.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۱۶:۱۲:۱۲ [4][TeemoContext] Start with AppKey: C6FF0769324CD2F1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۱۶:۱۲:۱۲ [4][JsonStorage] Successful load json:/data/user/0/com.commsource.beautyplus/app_teemo_test/TeemoPrefs.mo</w:t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۱۶:۱۲:۱۲ [4][JsonStorage] Successful load json:/storage/emulated/0/.teemo/SharePrefs.mo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۱۶:۱۲:۱۲ [4][StorageManager] SharedStorage file changed in app closed state, await sync.</w:t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۱۶:۱۲:۱۲ [4][StorageManager] SharedStorage file changed, try overlay.</w:t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۱۶:۱۲:۱۲ [4][JsonStorage] OverlayJsonValue end! errorCount:0</w:t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۱۶:۱۲:۱۲ [4][Teemo] TimeElapsed(Teemo.setup):96ms</w:t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۱۶:۱۲:۱۲ [4][SetupMainClient] On initialized done!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۱۶:۱۲:۱۳ [4][AppAnalyzerImpl] tryStar Session:尝试开启一个session</w:t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۲۰۰۸۲۲ ۱۶:۱۲:۱۳ [4][trackEvent] sessioniD:</w:t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۲۲:۰۶:۵۶ [4][InitializerChecker] Current com.meitu.library.analytics.sdk.m.g not initialization.</w:t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۲۲:۰۶:۵۶ [4][TeemoContext] Start with AppKey: C6FF0769324CD2F1</w:t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۲۲:۰۶:۵۶ [4][JsonStorage] Successful load json:/data/user/0/com.commsource.beautyplus/app_teemo_test/TeemoPrefs.mo</w:t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۲۲:۰۶:۵۶ [4][JsonStorage] Successful load json:/storage/emulated/0/.teemo/SharePrefs.mo</w:t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۲۲:۰۶:۵۶ [4][StorageManager] SharedStorage file changed in app closed state, await sync.</w:t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۲۲:۰۶:۵۶ [4][StorageManager] SharedStorage file changed, try overlay.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۲۲:۰۶:۵۶ [4][JsonStorage] OverlayJsonValue end! errorCount:0</w:t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۲۲:۰۶:۵۶ [4][Teemo] TimeElapsed(Teemo.setup):47ms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۲۲:۰۶:۵۶ [4][SetupMainClient] On initialized done!</w:t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۲۲:۰۶:۵۷ [4][trackEvent] sessioniD:</w:t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۲۲:۳۲:۵۲ [4][InitializerChecker] Current com.meitu.library.analytics.sdk.m.g not initialization.</w:t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۲۲:۳۲:۵۲ [4][TeemoContext] Start with AppKey: C6FF0769324CD2F1</w:t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۲۲:۳۲:۵۲ [4][JsonStorage] Successful load json:/data/user/0/com.commsource.beautyplus/app_teemo_test/TeemoPrefs.mo</w:t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۲۲:۳۲:۵۲ [4][JsonStorage] Successful load json:/storage/emulated/0/.teemo/SharePrefs.mo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۲۲:۳۲:۵۲ [4][StorageManager] SharedStorage file changed in app closed state, await sync.</w:t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۲۲:۳۲:۵۲ [4][StorageManager] SharedStorage file changed, try overlay.</w:t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۲۲:۳۲:۵۲ [4][JsonStorage] OverlayJsonValue end! errorCount:0</w:t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۲۲:۳۲:۵۲ [4][Teemo] TimeElapsed(Teemo.setup):49ms</w:t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۲۲:۳۲:۵۲ [4][SetupMainClient] On initialized done!</w:t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[4][trackEvent] sessioniD:</w:t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[4][AppAnalyzerImpl] tryStar Session:尝试开启一个session</w:t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[4][EventContentProvider] TimeElapsed(getEventDeviceInfo):75ms</w:t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[4][EventContentProvider] TimeElapsed(getEventDeviceInfo):74ms</w:t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۲۲:۳۲:۵۳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:{"</w:t>
      </w:r>
      <w:r w:rsidDel="00000000" w:rsidR="00000000" w:rsidRPr="00000000">
        <w:rPr>
          <w:vertAlign w:val="baseline"/>
          <w:rtl w:val="0"/>
        </w:rPr>
        <w:t xml:space="preserve">imei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imei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iccid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iccid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mac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addr</w:t>
      </w:r>
      <w:r w:rsidDel="00000000" w:rsidR="00000000" w:rsidRPr="00000000">
        <w:rPr>
          <w:vertAlign w:val="baseline"/>
          <w:rtl w:val="0"/>
        </w:rPr>
        <w:t xml:space="preserve">":"02:00:00:00:00:00","</w:t>
      </w:r>
      <w:r w:rsidDel="00000000" w:rsidR="00000000" w:rsidRPr="00000000">
        <w:rPr>
          <w:vertAlign w:val="baseline"/>
          <w:rtl w:val="0"/>
        </w:rPr>
        <w:t xml:space="preserve">android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":"9085</w:t>
      </w:r>
      <w:r w:rsidDel="00000000" w:rsidR="00000000" w:rsidRPr="00000000">
        <w:rPr>
          <w:vertAlign w:val="baseline"/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3586377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379","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android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":"9085</w:t>
      </w:r>
      <w:r w:rsidDel="00000000" w:rsidR="00000000" w:rsidRPr="00000000">
        <w:rPr>
          <w:vertAlign w:val="baseline"/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3586377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379","</w:t>
      </w:r>
      <w:r w:rsidDel="00000000" w:rsidR="00000000" w:rsidRPr="00000000">
        <w:rPr>
          <w:vertAlign w:val="baseline"/>
          <w:rtl w:val="0"/>
        </w:rPr>
        <w:t xml:space="preserve">advertising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":"762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42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9-9076-4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03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-061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34</w:t>
      </w:r>
      <w:r w:rsidDel="00000000" w:rsidR="00000000" w:rsidRPr="00000000">
        <w:rPr>
          <w:vertAlign w:val="baseline"/>
          <w:rtl w:val="0"/>
        </w:rPr>
        <w:t xml:space="preserve">daa</w:t>
      </w:r>
      <w:r w:rsidDel="00000000" w:rsidR="00000000" w:rsidRPr="00000000">
        <w:rPr>
          <w:vertAlign w:val="baseline"/>
          <w:rtl w:val="0"/>
        </w:rPr>
        <w:t xml:space="preserve">03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advertising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channel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googleplay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app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":"7.0.270","</w:t>
      </w:r>
      <w:r w:rsidDel="00000000" w:rsidR="00000000" w:rsidRPr="00000000">
        <w:rPr>
          <w:vertAlign w:val="baseline"/>
          <w:rtl w:val="0"/>
        </w:rPr>
        <w:t xml:space="preserve">sdk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":"4.3.1","</w:t>
      </w:r>
      <w:r w:rsidDel="00000000" w:rsidR="00000000" w:rsidRPr="00000000">
        <w:rPr>
          <w:vertAlign w:val="baseline"/>
          <w:rtl w:val="0"/>
        </w:rPr>
        <w:t xml:space="preserve">device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model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AUM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29","</w:t>
      </w:r>
      <w:r w:rsidDel="00000000" w:rsidR="00000000" w:rsidRPr="00000000">
        <w:rPr>
          <w:vertAlign w:val="baseline"/>
          <w:rtl w:val="0"/>
        </w:rPr>
        <w:t xml:space="preserve">carrier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network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os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":"8.0.0","</w:t>
      </w:r>
      <w:r w:rsidDel="00000000" w:rsidR="00000000" w:rsidRPr="00000000">
        <w:rPr>
          <w:vertAlign w:val="baseline"/>
          <w:rtl w:val="0"/>
        </w:rPr>
        <w:t xml:space="preserve">language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fa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IR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is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root</w:t>
      </w:r>
      <w:r w:rsidDel="00000000" w:rsidR="00000000" w:rsidRPr="00000000">
        <w:rPr>
          <w:vertAlign w:val="baseline"/>
          <w:rtl w:val="0"/>
        </w:rPr>
        <w:t xml:space="preserve">":2,"</w:t>
      </w:r>
      <w:r w:rsidDel="00000000" w:rsidR="00000000" w:rsidRPr="00000000">
        <w:rPr>
          <w:vertAlign w:val="baseline"/>
          <w:rtl w:val="0"/>
        </w:rPr>
        <w:t xml:space="preserve">uid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timezone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GMT</w:t>
      </w:r>
      <w:r w:rsidDel="00000000" w:rsidR="00000000" w:rsidRPr="00000000">
        <w:rPr>
          <w:vertAlign w:val="baseline"/>
          <w:rtl w:val="0"/>
        </w:rPr>
        <w:t xml:space="preserve">+3","</w:t>
      </w:r>
      <w:r w:rsidDel="00000000" w:rsidR="00000000" w:rsidRPr="00000000">
        <w:rPr>
          <w:vertAlign w:val="baseline"/>
          <w:rtl w:val="0"/>
        </w:rPr>
        <w:t xml:space="preserve">brand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HONOR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longitude</w:t>
      </w:r>
      <w:r w:rsidDel="00000000" w:rsidR="00000000" w:rsidRPr="00000000">
        <w:rPr>
          <w:vertAlign w:val="baseline"/>
          <w:rtl w:val="0"/>
        </w:rPr>
        <w:t xml:space="preserve">":0,"</w:t>
      </w:r>
      <w:r w:rsidDel="00000000" w:rsidR="00000000" w:rsidRPr="00000000">
        <w:rPr>
          <w:vertAlign w:val="baseline"/>
          <w:rtl w:val="0"/>
        </w:rPr>
        <w:t xml:space="preserve">latitude</w:t>
      </w:r>
      <w:r w:rsidDel="00000000" w:rsidR="00000000" w:rsidRPr="00000000">
        <w:rPr>
          <w:vertAlign w:val="baseline"/>
          <w:rtl w:val="0"/>
        </w:rPr>
        <w:t xml:space="preserve">":0,"</w:t>
      </w:r>
      <w:r w:rsidDel="00000000" w:rsidR="00000000" w:rsidRPr="00000000">
        <w:rPr>
          <w:vertAlign w:val="baseline"/>
          <w:rtl w:val="0"/>
        </w:rPr>
        <w:t xml:space="preserve">pseudo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unique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":"357517332677244","</w:t>
      </w:r>
      <w:r w:rsidDel="00000000" w:rsidR="00000000" w:rsidRPr="00000000">
        <w:rPr>
          <w:vertAlign w:val="baseline"/>
          <w:rtl w:val="0"/>
        </w:rPr>
        <w:t xml:space="preserve">hardware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serial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number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gid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gid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status</w:t>
      </w:r>
      <w:r w:rsidDel="00000000" w:rsidR="00000000" w:rsidRPr="00000000">
        <w:rPr>
          <w:vertAlign w:val="baseline"/>
          <w:rtl w:val="0"/>
        </w:rPr>
        <w:t xml:space="preserve">":"0","</w:t>
      </w:r>
      <w:r w:rsidDel="00000000" w:rsidR="00000000" w:rsidRPr="00000000">
        <w:rPr>
          <w:vertAlign w:val="baseline"/>
          <w:rtl w:val="0"/>
        </w:rPr>
        <w:t xml:space="preserve">imsi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codes</w:t>
      </w:r>
      <w:r w:rsidDel="00000000" w:rsidR="00000000" w:rsidRPr="00000000">
        <w:rPr>
          <w:vertAlign w:val="baseline"/>
          <w:rtl w:val="0"/>
        </w:rPr>
        <w:t xml:space="preserve">\":[],\"</w:t>
      </w:r>
      <w:r w:rsidDel="00000000" w:rsidR="00000000" w:rsidRPr="00000000">
        <w:rPr>
          <w:vertAlign w:val="baseline"/>
          <w:rtl w:val="0"/>
        </w:rPr>
        <w:t xml:space="preserve">last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access</w:t>
      </w:r>
      <w:r w:rsidDel="00000000" w:rsidR="00000000" w:rsidRPr="00000000">
        <w:rPr>
          <w:vertAlign w:val="baseline"/>
          <w:rtl w:val="0"/>
        </w:rPr>
        <w:t xml:space="preserve">\":0,\"</w:t>
      </w:r>
      <w:r w:rsidDel="00000000" w:rsidR="00000000" w:rsidRPr="00000000">
        <w:rPr>
          <w:vertAlign w:val="baseline"/>
          <w:rtl w:val="0"/>
        </w:rPr>
        <w:t xml:space="preserve">timeout</w:t>
      </w:r>
      <w:r w:rsidDel="00000000" w:rsidR="00000000" w:rsidRPr="00000000">
        <w:rPr>
          <w:vertAlign w:val="baseline"/>
          <w:rtl w:val="0"/>
        </w:rPr>
        <w:t xml:space="preserve">\":0,\"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\":\"4.0.0\"}","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codes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max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freq</w:t>
      </w:r>
      <w:r w:rsidDel="00000000" w:rsidR="00000000" w:rsidRPr="00000000">
        <w:rPr>
          <w:vertAlign w:val="baseline"/>
          <w:rtl w:val="0"/>
        </w:rPr>
        <w:t xml:space="preserve">\":\"۱٫۴</w:t>
      </w:r>
      <w:r w:rsidDel="00000000" w:rsidR="00000000" w:rsidRPr="00000000">
        <w:rPr>
          <w:vertAlign w:val="baseline"/>
          <w:rtl w:val="0"/>
        </w:rPr>
        <w:t xml:space="preserve">GHz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min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freq</w:t>
      </w:r>
      <w:r w:rsidDel="00000000" w:rsidR="00000000" w:rsidRPr="00000000">
        <w:rPr>
          <w:vertAlign w:val="baseline"/>
          <w:rtl w:val="0"/>
        </w:rPr>
        <w:t xml:space="preserve">\":\"۱٫۰</w:t>
      </w:r>
      <w:r w:rsidDel="00000000" w:rsidR="00000000" w:rsidRPr="00000000">
        <w:rPr>
          <w:vertAlign w:val="baseline"/>
          <w:rtl w:val="0"/>
        </w:rPr>
        <w:t xml:space="preserve">GHz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processor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AUM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29\",\"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kernels</w:t>
      </w:r>
      <w:r w:rsidDel="00000000" w:rsidR="00000000" w:rsidRPr="00000000">
        <w:rPr>
          <w:vertAlign w:val="baseline"/>
          <w:rtl w:val="0"/>
        </w:rPr>
        <w:t xml:space="preserve">\":\"8</w:t>
      </w:r>
      <w:r w:rsidDel="00000000" w:rsidR="00000000" w:rsidRPr="00000000">
        <w:rPr>
          <w:vertAlign w:val="baseline"/>
          <w:rtl w:val="0"/>
        </w:rPr>
        <w:t xml:space="preserve">核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abis</w:t>
      </w:r>
      <w:r w:rsidDel="00000000" w:rsidR="00000000" w:rsidRPr="00000000">
        <w:rPr>
          <w:vertAlign w:val="baseline"/>
          <w:rtl w:val="0"/>
        </w:rPr>
        <w:t xml:space="preserve">\":\"[</w:t>
      </w:r>
      <w:r w:rsidDel="00000000" w:rsidR="00000000" w:rsidRPr="00000000">
        <w:rPr>
          <w:vertAlign w:val="baseline"/>
          <w:rtl w:val="0"/>
        </w:rPr>
        <w:t xml:space="preserve">arm</w:t>
      </w:r>
      <w:r w:rsidDel="00000000" w:rsidR="00000000" w:rsidRPr="00000000">
        <w:rPr>
          <w:vertAlign w:val="baseline"/>
          <w:rtl w:val="0"/>
        </w:rPr>
        <w:t xml:space="preserve">64-</w: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armeabi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armeabi</w:t>
      </w:r>
      <w:r w:rsidDel="00000000" w:rsidR="00000000" w:rsidRPr="00000000">
        <w:rPr>
          <w:vertAlign w:val="baseline"/>
          <w:rtl w:val="0"/>
        </w:rPr>
        <w:t xml:space="preserve">]\"}","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\":\"1875844 </w:t>
      </w:r>
      <w:r w:rsidDel="00000000" w:rsidR="00000000" w:rsidRPr="00000000">
        <w:rPr>
          <w:vertAlign w:val="baseline"/>
          <w:rtl w:val="0"/>
        </w:rPr>
        <w:t xml:space="preserve">kB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\":\"20452 </w:t>
      </w:r>
      <w:r w:rsidDel="00000000" w:rsidR="00000000" w:rsidRPr="00000000">
        <w:rPr>
          <w:vertAlign w:val="baseline"/>
          <w:rtl w:val="0"/>
        </w:rPr>
        <w:t xml:space="preserve">kB</w:t>
      </w:r>
      <w:r w:rsidDel="00000000" w:rsidR="00000000" w:rsidRPr="00000000">
        <w:rPr>
          <w:vertAlign w:val="baseline"/>
          <w:rtl w:val="0"/>
        </w:rPr>
        <w:t xml:space="preserve">\"}","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\":\"10864604\",\"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\":\"1578840\"}","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\":\"10844124\",\"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\":\"1558360\"}","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health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状态良好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status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放电状态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level</w:t>
      </w:r>
      <w:r w:rsidDel="00000000" w:rsidR="00000000" w:rsidRPr="00000000">
        <w:rPr>
          <w:vertAlign w:val="baseline"/>
          <w:rtl w:val="0"/>
        </w:rPr>
        <w:t xml:space="preserve">\":\"۳۹٪\",\"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temperature</w:t>
      </w:r>
      <w:r w:rsidDel="00000000" w:rsidR="00000000" w:rsidRPr="00000000">
        <w:rPr>
          <w:vertAlign w:val="baseline"/>
          <w:rtl w:val="0"/>
        </w:rPr>
        <w:t xml:space="preserve">\":\"۳۸٫۳℃\",\"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voltage</w:t>
      </w:r>
      <w:r w:rsidDel="00000000" w:rsidR="00000000" w:rsidRPr="00000000">
        <w:rPr>
          <w:vertAlign w:val="baseline"/>
          <w:rtl w:val="0"/>
        </w:rPr>
        <w:t xml:space="preserve">\":\"3670</w:t>
      </w:r>
      <w:r w:rsidDel="00000000" w:rsidR="00000000" w:rsidRPr="00000000">
        <w:rPr>
          <w:vertAlign w:val="baseline"/>
          <w:rtl w:val="0"/>
        </w:rPr>
        <w:t xml:space="preserve">mV</w:t>
      </w:r>
      <w:r w:rsidDel="00000000" w:rsidR="00000000" w:rsidRPr="00000000">
        <w:rPr>
          <w:vertAlign w:val="baseline"/>
          <w:rtl w:val="0"/>
        </w:rPr>
        <w:t xml:space="preserve">\"}","</w:t>
      </w:r>
      <w:r w:rsidDel="00000000" w:rsidR="00000000" w:rsidRPr="00000000">
        <w:rPr>
          <w:vertAlign w:val="baseline"/>
          <w:rtl w:val="0"/>
        </w:rPr>
        <w:t xml:space="preserve">app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global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params</w:t>
      </w:r>
      <w:r w:rsidDel="00000000" w:rsidR="00000000" w:rsidRPr="00000000">
        <w:rPr>
          <w:vertAlign w:val="baseline"/>
          <w:rtl w:val="0"/>
        </w:rPr>
        <w:t xml:space="preserve">":""}</w:t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[4][EventStoreManager] 插入session：i0gttD7RG9BxcPyb69DzY5nKMxyvyhNx</w:t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۲۲:۳۲:۵۳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E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[4][firebase trackEvent 日志] 组装完成，开始做存储到firebase的处理</w:t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[4][日志] abStr:{"ab_codes":[],"last_access":0,"timeout":0,"version":"4.0.0"}</w:t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[4][firebase trackEvent 日志] firebase事件上传app_start_bd</w:t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[4][trackEvent] seesioniD:i0gttD7RG9BxcPyb69DzY5nKMxyvyhNx</w:t>
      </w:r>
    </w:p>
    <w:p w:rsidR="00000000" w:rsidDel="00000000" w:rsidP="00000000" w:rsidRDefault="00000000" w:rsidRPr="00000000" w14:paraId="000000F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۲۲:۳۲:۵۳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[4][firebase trackEvent 日志] 组装完成，开始做存储到firebase的处理</w:t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[4][EventContentProvider] TimeElapsed(getEventDeviceInfo):14ms</w:t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[4][日志] abStr:{"ab_codes":[],"last_access":0,"timeout":0,"version":"4.0.0"}</w:t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[4][firebase trackEvent 日志] firebase事件上传bp_app_start_bd</w:t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[4][trackEvent] seesioniD:i0gttD7RG9BxcPyb69DzY5nKMxyvyhNx</w:t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۲۲:۳۲:۵۳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۲۲:۳۲:۵۳ [4][firebase trackEvent 日志] 组装完成，开始做存储到firebase的处理</w:t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۲۲:۳۲:۵۴ [4][日志] abStr:{"ab_codes":[],"last_access":0,"timeout":0,"version":"4.0.0"}</w:t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۲۲:۳۲:۵۴ [4][EventContentProvider] TimeElapsed(getEventDeviceInfo):8ms</w:t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۲۲:۳۲:۵۴ [4][firebase trackEvent 日志] firebase事件上传app_bluetooth status_bd</w:t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۲۲:۳۲:۵۴ [4][EventContentProvider] TimeElapsed(getEventDeviceInfo):12ms</w:t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۲۲:۳۲:۵۴ [4][EventContentProvider] TimeElapsed(getEventDeviceInfo):3ms</w:t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۲۲:۳۲:۵۵ [4][trackEvent] seesioniD:i0gttD7RG9BxcPyb69DzY5nKMxyvyhNx</w:t>
      </w:r>
    </w:p>
    <w:p w:rsidR="00000000" w:rsidDel="00000000" w:rsidP="00000000" w:rsidRDefault="00000000" w:rsidRPr="00000000" w14:paraId="000001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۲۲:۳۲:۵۵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۲۲:۳۲:۵۵ [4][firebase trackEvent 日志] 组装完成，开始做存储到firebase的处理</w:t>
      </w:r>
    </w:p>
    <w:p w:rsidR="00000000" w:rsidDel="00000000" w:rsidP="00000000" w:rsidRDefault="00000000" w:rsidRPr="00000000" w14:paraId="000001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۲۲:۳۲:۵۵ [4][EventContentProvider] TimeElapsed(getEventDeviceInfo):16ms</w:t>
      </w:r>
    </w:p>
    <w:p w:rsidR="00000000" w:rsidDel="00000000" w:rsidP="00000000" w:rsidRDefault="00000000" w:rsidRPr="00000000" w14:paraId="000001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۲۲:۳۲:۵۵ [4][日志] abStr:{"ab_codes":[],"last_access":0,"timeout":0,"version":"4.0.0"}</w:t>
      </w:r>
    </w:p>
    <w:p w:rsidR="00000000" w:rsidDel="00000000" w:rsidP="00000000" w:rsidRDefault="00000000" w:rsidRPr="00000000" w14:paraId="000001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۲۲:۳۲:۵۵ [4][firebase trackEvent 日志] firebase事件上传beauty_appr_bd</w:t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۲۲:۳۲:۵۵ [4][日志] eventType：beauty_edit</w:t>
      </w:r>
    </w:p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۲۲:۳۳:۱۴ [4][trackEvent] seesioniD:i0gttD7RG9BxcPyb69DzY5nKMxyvyhNx</w:t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۲۲:۳۳:۱۴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۲۲:۳۳:۱۴ [4][firebase trackEvent 日志] 组装完成，开始做存储到firebase的处理</w:t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۲۲:۳۳:۱۴ [4][EventContentProvider] TimeElapsed(getEventDeviceInfo):9ms</w:t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۲۲:۳۳:۱۴ [4][日志] abStr:{"ab_codes":[],"last_access":0,"timeout":0,"version":"4.0.0"}</w:t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۲۲:۳۳:۱۴ [4][firebase trackEvent 日志] firebase事件上传beaubeaufeature_bd</w:t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۲۲:۳۳:۱۸ [4][trackEvent] seesioniD:i0gttD7RG9BxcPyb69DzY5nKMxyvyhNx</w:t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۲۲:۳۳:۱۸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۲۲:۳۳:۱۸ [4][firebase trackEvent 日志] 组装完成，开始做存储到firebase的处理</w:t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۲۲:۳۳:۱۸ [4][日志] abStr:{"ab_codes":[],"last_access":0,"timeout":0,"version":"4.0.0"}</w:t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۲۲:۳۳:۱۸ [4][EventContentProvider] TimeElapsed(getEventDeviceInfo):24ms</w:t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۲۲:۳۳:۱۸ [4][firebase trackEvent 日志] firebase事件上传beaunarrownoseno_bd</w:t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۲۲:۳۳:۱۹ [4][EventContentProvider] TimeElapsed(getEventDeviceInfo):48ms</w:t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۲۲:۳۳:۲۰ [4][EventContentProvider] TimeElapsed(getEventDeviceInfo):27ms</w:t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۲۲:۳۳:۲۰ [4][trackEvent] seesioniD:i0gttD7RG9BxcPyb69DzY5nKMxyvyhNx</w:t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۲۲:۳۳:۲۰ [4][firebase trackEvent 日志] 组装完成，开始做存储到firebase的处理</w:t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۲۲:۳۳:۲۰ [4][EventContentProvider] TimeElapsed(getEventDeviceInfo):5ms</w:t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۲۲:۳۳:۲۰ [4][日志] abStr:{"ab_codes":[],"last_access":0,"timeout":0,"version":"4.0.0"}</w:t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۲۲:۳۳:۲۰ [4][firebase trackEvent 日志] firebase事件上传ad_album_page_show</w:t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۲۲:۳۳:۲۰ [4][trackEvent] seesioniD:i0gttD7RG9BxcPyb69DzY5nKMxyvyhNx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۲۲:۳۳:۲۰ [4][firebase trackEvent 日志] 组装完成，开始做存储到firebase的处理</w:t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۲۲:۳۳:۲۰ [4][EventContentProvider] TimeElapsed(getEventDeviceInfo):3ms</w:t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۲۲:۳۳:۲۰ [4][日志] abStr:{"ab_codes":[],"last_access":0,"timeout":0,"version":"4.0.0"}</w:t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۲۲:۳۳:۲۰ [4][firebase trackEvent 日志] firebase事件上传beauty_appr_time_bd</w:t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۲۲:۳۳:۲۱ [4][trackEvent] seesioniD:i0gttD7RG9BxcPyb69DzY5nKMxyvyhNx</w:t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۲۲:۳۳:۲۱ [4][firebase trackEvent 日志] 组装完成，开始做存储到firebase的处理</w:t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۲۲:۳۳:۲۱ [4][EventContentProvider] TimeElapsed(getEventDeviceInfo):7ms</w:t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۲۲:۳۳:۲۱ [4][日志] abStr:{"ab_codes":[],"last_access":0,"timeout":0,"version":"4.0.0"}</w:t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۲۲:۳۳:۲۱ [4][firebase trackEvent 日志] firebase事件上传album_impression_bd</w:t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1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1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[4][EventContentProvider] TimeElapsed(getEventDeviceInfo):11ms</w:t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firebase事件上传album_page_back_bd</w:t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[4][EventContentProvider] TimeElapsed(getEventDeviceInfo):2ms</w:t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firebase事件上传device_model_bd</w:t>
      </w:r>
    </w:p>
    <w:p w:rsidR="00000000" w:rsidDel="00000000" w:rsidP="00000000" w:rsidRDefault="00000000" w:rsidRPr="00000000" w14:paraId="000001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firebase事件上传homepageappr_bd</w:t>
      </w:r>
    </w:p>
    <w:p w:rsidR="00000000" w:rsidDel="00000000" w:rsidP="00000000" w:rsidRDefault="00000000" w:rsidRPr="00000000" w14:paraId="000001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1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[4][EventContentProvider] TimeElapsed(getEventDeviceInfo):16ms</w:t>
      </w:r>
    </w:p>
    <w:p w:rsidR="00000000" w:rsidDel="00000000" w:rsidP="00000000" w:rsidRDefault="00000000" w:rsidRPr="00000000" w14:paraId="000001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1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firebase事件上传ad_home_page_show</w:t>
      </w:r>
    </w:p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13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1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1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firebase事件上传home_impression</w:t>
      </w:r>
    </w:p>
    <w:p w:rsidR="00000000" w:rsidDel="00000000" w:rsidP="00000000" w:rsidRDefault="00000000" w:rsidRPr="00000000" w14:paraId="000001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1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1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[4][firebase trackEvent 日志] firebase事件上传new_user_homepage_impression</w:t>
      </w:r>
    </w:p>
    <w:p w:rsidR="00000000" w:rsidDel="00000000" w:rsidP="00000000" w:rsidRDefault="00000000" w:rsidRPr="00000000" w14:paraId="000001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۲۲:۳۳:۲۳ [4][EventContentProvider] TimeElapsed(getEventDeviceInfo):3ms</w:t>
      </w:r>
    </w:p>
    <w:p w:rsidR="00000000" w:rsidDel="00000000" w:rsidP="00000000" w:rsidRDefault="00000000" w:rsidRPr="00000000" w14:paraId="000001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[4][trackEvent] seesioniD:i0gttD7RG9BxcPyb69DzY5nKMxyvyhNx</w:t>
      </w:r>
    </w:p>
    <w:p w:rsidR="00000000" w:rsidDel="00000000" w:rsidP="00000000" w:rsidRDefault="00000000" w:rsidRPr="00000000" w14:paraId="0000014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[4][firebase trackEvent 日志] 组装完成，开始做存储到firebase的处理</w:t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[4][EventContentProvider] TimeElapsed(getEventDeviceInfo):11ms</w:t>
      </w:r>
    </w:p>
    <w:p w:rsidR="00000000" w:rsidDel="00000000" w:rsidP="00000000" w:rsidRDefault="00000000" w:rsidRPr="00000000" w14:paraId="000001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[4][日志] abStr:{"ab_codes":[],"last_access":0,"timeout":0,"version":"4.0.0"}</w:t>
      </w:r>
    </w:p>
    <w:p w:rsidR="00000000" w:rsidDel="00000000" w:rsidP="00000000" w:rsidRDefault="00000000" w:rsidRPr="00000000" w14:paraId="000001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[4][firebase trackEvent 日志] firebase事件上传homepage_topbanner_show_bd</w:t>
      </w:r>
    </w:p>
    <w:p w:rsidR="00000000" w:rsidDel="00000000" w:rsidP="00000000" w:rsidRDefault="00000000" w:rsidRPr="00000000" w14:paraId="000001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[4][trackEvent] seesioniD:i0gttD7RG9BxcPyb69DzY5nKMxyvyhNx</w:t>
      </w:r>
    </w:p>
    <w:p w:rsidR="00000000" w:rsidDel="00000000" w:rsidP="00000000" w:rsidRDefault="00000000" w:rsidRPr="00000000" w14:paraId="0000015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[4][firebase trackEvent 日志] 组装完成，开始做存储到firebase的处理</w:t>
      </w:r>
    </w:p>
    <w:p w:rsidR="00000000" w:rsidDel="00000000" w:rsidP="00000000" w:rsidRDefault="00000000" w:rsidRPr="00000000" w14:paraId="000001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[4][日志] abStr:{"ab_codes":[],"last_access":0,"timeout":0,"version":"4.0.0"}</w:t>
      </w:r>
    </w:p>
    <w:p w:rsidR="00000000" w:rsidDel="00000000" w:rsidP="00000000" w:rsidRDefault="00000000" w:rsidRPr="00000000" w14:paraId="000001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[4][EventContentProvider] TimeElapsed(getEventDeviceInfo):21ms</w:t>
      </w:r>
    </w:p>
    <w:p w:rsidR="00000000" w:rsidDel="00000000" w:rsidP="00000000" w:rsidRDefault="00000000" w:rsidRPr="00000000" w14:paraId="000001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[4][firebase trackEvent 日志] firebase事件上传home_clk_beautify_bd</w:t>
      </w:r>
    </w:p>
    <w:p w:rsidR="00000000" w:rsidDel="00000000" w:rsidP="00000000" w:rsidRDefault="00000000" w:rsidRPr="00000000" w14:paraId="000001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[4][EventContentProvider] TimeElapsed(getEventDeviceInfo):2ms</w:t>
      </w:r>
    </w:p>
    <w:p w:rsidR="00000000" w:rsidDel="00000000" w:rsidP="00000000" w:rsidRDefault="00000000" w:rsidRPr="00000000" w14:paraId="000001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[4][trackEvent] seesioniD:i0gttD7RG9BxcPyb69DzY5nKMxyvyhNx</w:t>
      </w:r>
    </w:p>
    <w:p w:rsidR="00000000" w:rsidDel="00000000" w:rsidP="00000000" w:rsidRDefault="00000000" w:rsidRPr="00000000" w14:paraId="00000157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[4][firebase trackEvent 日志] 组装完成，开始做存储到firebase的处理</w:t>
      </w:r>
    </w:p>
    <w:p w:rsidR="00000000" w:rsidDel="00000000" w:rsidP="00000000" w:rsidRDefault="00000000" w:rsidRPr="00000000" w14:paraId="000001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[4][日志] abStr:{"ab_codes":[],"last_access":0,"timeout":0,"version":"4.0.0"}</w:t>
      </w:r>
    </w:p>
    <w:p w:rsidR="00000000" w:rsidDel="00000000" w:rsidP="00000000" w:rsidRDefault="00000000" w:rsidRPr="00000000" w14:paraId="000001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[4][firebase trackEvent 日志] firebase事件上传ad_album_page_show</w:t>
      </w:r>
    </w:p>
    <w:p w:rsidR="00000000" w:rsidDel="00000000" w:rsidP="00000000" w:rsidRDefault="00000000" w:rsidRPr="00000000" w14:paraId="000001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[4][EventContentProvider] TimeElapsed(getEventDeviceInfo):30ms</w:t>
      </w:r>
    </w:p>
    <w:p w:rsidR="00000000" w:rsidDel="00000000" w:rsidP="00000000" w:rsidRDefault="00000000" w:rsidRPr="00000000" w14:paraId="000001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۲۲:۳۳:۲۴ [4][EventContentProvider] TimeElapsed(getEventDeviceInfo):10ms</w:t>
      </w:r>
    </w:p>
    <w:p w:rsidR="00000000" w:rsidDel="00000000" w:rsidP="00000000" w:rsidRDefault="00000000" w:rsidRPr="00000000" w14:paraId="000001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۲۲:۳۳:۲۵ [4][trackEvent] seesioniD:i0gttD7RG9BxcPyb69DzY5nKMxyvyhNx</w:t>
      </w:r>
    </w:p>
    <w:p w:rsidR="00000000" w:rsidDel="00000000" w:rsidP="00000000" w:rsidRDefault="00000000" w:rsidRPr="00000000" w14:paraId="0000015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۲۲:۳۳:۲۵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۲۲:۳۳:۲۵ [4][firebase trackEvent 日志] 组装完成，开始做存储到firebase的处理</w:t>
      </w:r>
    </w:p>
    <w:p w:rsidR="00000000" w:rsidDel="00000000" w:rsidP="00000000" w:rsidRDefault="00000000" w:rsidRPr="00000000" w14:paraId="000001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۲۲:۳۳:۲۵ [4][EventContentProvider] TimeElapsed(getEventDeviceInfo):3ms</w:t>
      </w:r>
    </w:p>
    <w:p w:rsidR="00000000" w:rsidDel="00000000" w:rsidP="00000000" w:rsidRDefault="00000000" w:rsidRPr="00000000" w14:paraId="000001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۲۲:۳۳:۲۵ [4][日志] abStr:{"ab_codes":[],"last_access":0,"timeout":0,"version":"4.0.0"}</w:t>
      </w:r>
    </w:p>
    <w:p w:rsidR="00000000" w:rsidDel="00000000" w:rsidP="00000000" w:rsidRDefault="00000000" w:rsidRPr="00000000" w14:paraId="000001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۲۲:۳۳:۲۵ [4][firebase trackEvent 日志] firebase事件上传album_impression_bd</w:t>
      </w:r>
    </w:p>
    <w:p w:rsidR="00000000" w:rsidDel="00000000" w:rsidP="00000000" w:rsidRDefault="00000000" w:rsidRPr="00000000" w14:paraId="000001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۲۲:۳۳:۲۷ [4][EventContentProvider] TimeElapsed(getEventDeviceInfo):9ms</w:t>
      </w:r>
    </w:p>
    <w:p w:rsidR="00000000" w:rsidDel="00000000" w:rsidP="00000000" w:rsidRDefault="00000000" w:rsidRPr="00000000" w14:paraId="000001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۲۲:۳۳:۳۷ [4][EventContentProvider] TimeElapsed(getEventDeviceInfo):9ms</w:t>
      </w:r>
    </w:p>
    <w:p w:rsidR="00000000" w:rsidDel="00000000" w:rsidP="00000000" w:rsidRDefault="00000000" w:rsidRPr="00000000" w14:paraId="000001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۲۲:۳۳:۳۸ [4][trackEvent] seesioniD:i0gttD7RG9BxcPyb69DzY5nKMxyvyhNx</w:t>
      </w:r>
    </w:p>
    <w:p w:rsidR="00000000" w:rsidDel="00000000" w:rsidP="00000000" w:rsidRDefault="00000000" w:rsidRPr="00000000" w14:paraId="0000016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۲۲:۳۳:۳۸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۲۲:۳۳:۳۸ [4][firebase trackEvent 日志] 组装完成，开始做存储到firebase的处理</w:t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۲۲:۳۳:۳۸ [4][日志] abStr:{"ab_codes":[],"last_access":0,"timeout":0,"version":"4.0.0"}</w:t>
      </w:r>
    </w:p>
    <w:p w:rsidR="00000000" w:rsidDel="00000000" w:rsidP="00000000" w:rsidRDefault="00000000" w:rsidRPr="00000000" w14:paraId="000001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۲۲:۳۳:۳۸ [4][EventContentProvider] TimeElapsed(getEventDeviceInfo):19ms</w:t>
      </w:r>
    </w:p>
    <w:p w:rsidR="00000000" w:rsidDel="00000000" w:rsidP="00000000" w:rsidRDefault="00000000" w:rsidRPr="00000000" w14:paraId="000001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۲۲:۳۳:۳۸ [4][firebase trackEvent 日志] firebase事件上传album_impression_bd</w:t>
      </w:r>
    </w:p>
    <w:p w:rsidR="00000000" w:rsidDel="00000000" w:rsidP="00000000" w:rsidRDefault="00000000" w:rsidRPr="00000000" w14:paraId="000001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۲۲:۳۳:۴۴ [4][trackEvent] seesioniD:i0gttD7RG9BxcPyb69DzY5nKMxyvyhNx</w:t>
      </w:r>
    </w:p>
    <w:p w:rsidR="00000000" w:rsidDel="00000000" w:rsidP="00000000" w:rsidRDefault="00000000" w:rsidRPr="00000000" w14:paraId="0000016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۲۲:۳۳:۴۴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۲۲:۳۳:۴۴ [4][firebase trackEvent 日志] 组装完成，开始做存储到firebase的处理</w:t>
      </w:r>
    </w:p>
    <w:p w:rsidR="00000000" w:rsidDel="00000000" w:rsidP="00000000" w:rsidRDefault="00000000" w:rsidRPr="00000000" w14:paraId="000001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۲۲:۳۳:۴۴ [4][EventContentProvider] TimeElapsed(getEventDeviceInfo):3ms</w:t>
      </w:r>
    </w:p>
    <w:p w:rsidR="00000000" w:rsidDel="00000000" w:rsidP="00000000" w:rsidRDefault="00000000" w:rsidRPr="00000000" w14:paraId="000001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۲۲:۳۳:۴۴ [4][日志] abStr:{"ab_codes":[],"last_access":0,"timeout":0,"version":"4.0.0"}</w:t>
      </w:r>
    </w:p>
    <w:p w:rsidR="00000000" w:rsidDel="00000000" w:rsidP="00000000" w:rsidRDefault="00000000" w:rsidRPr="00000000" w14:paraId="000001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۲۲:۳۳:۴۴ [4][firebase trackEvent 日志] firebase事件上传album_clk_beauty_bd</w:t>
      </w:r>
    </w:p>
    <w:p w:rsidR="00000000" w:rsidDel="00000000" w:rsidP="00000000" w:rsidRDefault="00000000" w:rsidRPr="00000000" w14:paraId="000001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۲۲:۳۳:۴۴ [4][EventContentProvider] TimeElapsed(getEventDeviceInfo):2ms</w:t>
      </w:r>
    </w:p>
    <w:p w:rsidR="00000000" w:rsidDel="00000000" w:rsidP="00000000" w:rsidRDefault="00000000" w:rsidRPr="00000000" w14:paraId="000001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۲۲:۳۳:۴۶ [4][trackEvent] seesioniD:i0gttD7RG9BxcPyb69DzY5nKMxyvyhNx</w:t>
      </w:r>
    </w:p>
    <w:p w:rsidR="00000000" w:rsidDel="00000000" w:rsidP="00000000" w:rsidRDefault="00000000" w:rsidRPr="00000000" w14:paraId="0000017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۲۲:۳۳:۴۶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۲۲:۳۳:۴۶ [4][firebase trackEvent 日志] 组装完成，开始做存储到firebase的处理</w:t>
      </w:r>
    </w:p>
    <w:p w:rsidR="00000000" w:rsidDel="00000000" w:rsidP="00000000" w:rsidRDefault="00000000" w:rsidRPr="00000000" w14:paraId="000001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۲۲:۳۳:۴۶ [4][EventContentProvider] TimeElapsed(getEventDeviceInfo):7ms</w:t>
      </w:r>
    </w:p>
    <w:p w:rsidR="00000000" w:rsidDel="00000000" w:rsidP="00000000" w:rsidRDefault="00000000" w:rsidRPr="00000000" w14:paraId="000001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۲۲:۳۳:۴۶ [4][日志] abStr:{"ab_codes":[],"last_access":0,"timeout":0,"version":"4.0.0"}</w:t>
      </w:r>
    </w:p>
    <w:p w:rsidR="00000000" w:rsidDel="00000000" w:rsidP="00000000" w:rsidRDefault="00000000" w:rsidRPr="00000000" w14:paraId="000001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۲۲:۳۳:۴۶ [4][firebase trackEvent 日志] firebase事件上传beauty_appr_bd</w:t>
      </w:r>
    </w:p>
    <w:p w:rsidR="00000000" w:rsidDel="00000000" w:rsidP="00000000" w:rsidRDefault="00000000" w:rsidRPr="00000000" w14:paraId="000001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۲۲:۳۳:۴۶ [4][日志] eventType：beauty_edit</w:t>
      </w:r>
    </w:p>
    <w:p w:rsidR="00000000" w:rsidDel="00000000" w:rsidP="00000000" w:rsidRDefault="00000000" w:rsidRPr="00000000" w14:paraId="000001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۲۲:۳۳:۴۹ [4][trackEvent] seesioniD:i0gttD7RG9BxcPyb69DzY5nKMxyvyhNx</w:t>
      </w:r>
    </w:p>
    <w:p w:rsidR="00000000" w:rsidDel="00000000" w:rsidP="00000000" w:rsidRDefault="00000000" w:rsidRPr="00000000" w14:paraId="0000017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۲۲:۳۳:۴۹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۲۲:۳۳:۴۹ [4][firebase trackEvent 日志] 组装完成，开始做存储到firebase的处理</w:t>
      </w:r>
    </w:p>
    <w:p w:rsidR="00000000" w:rsidDel="00000000" w:rsidP="00000000" w:rsidRDefault="00000000" w:rsidRPr="00000000" w14:paraId="000001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۲۲:۳۳:۴۹ [4][EventContentProvider] TimeElapsed(getEventDeviceInfo):34ms</w:t>
      </w:r>
    </w:p>
    <w:p w:rsidR="00000000" w:rsidDel="00000000" w:rsidP="00000000" w:rsidRDefault="00000000" w:rsidRPr="00000000" w14:paraId="000001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۲۲:۳۳:۴۹ [4][日志] abStr:{"ab_codes":[],"last_access":0,"timeout":0,"version":"4.0.0"}</w:t>
      </w:r>
    </w:p>
    <w:p w:rsidR="00000000" w:rsidDel="00000000" w:rsidP="00000000" w:rsidRDefault="00000000" w:rsidRPr="00000000" w14:paraId="000001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۲۲:۳۳:۴۹ [4][firebase trackEvent 日志] firebase事件上传beaubeaufeature_bd</w:t>
      </w:r>
    </w:p>
    <w:p w:rsidR="00000000" w:rsidDel="00000000" w:rsidP="00000000" w:rsidRDefault="00000000" w:rsidRPr="00000000" w14:paraId="000001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۲۲:۳۴:۰۳ [4][trackEvent] seesioniD:i0gttD7RG9BxcPyb69DzY5nKMxyvyhNx</w:t>
      </w:r>
    </w:p>
    <w:p w:rsidR="00000000" w:rsidDel="00000000" w:rsidP="00000000" w:rsidRDefault="00000000" w:rsidRPr="00000000" w14:paraId="0000018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۲۲:۳۴:۰۳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۲۲:۳۴:۰۳ [4][firebase trackEvent 日志] 组装完成，开始做存储到firebase的处理</w:t>
      </w:r>
    </w:p>
    <w:p w:rsidR="00000000" w:rsidDel="00000000" w:rsidP="00000000" w:rsidRDefault="00000000" w:rsidRPr="00000000" w14:paraId="000001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۲۲:۳۴:۰۳ [4][日志] abStr:{"ab_codes":[],"last_access":0,"timeout":0,"version":"4.0.0"}</w:t>
      </w:r>
    </w:p>
    <w:p w:rsidR="00000000" w:rsidDel="00000000" w:rsidP="00000000" w:rsidRDefault="00000000" w:rsidRPr="00000000" w14:paraId="000001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۲۲:۳۴:۰۳ [4][EventContentProvider] TimeElapsed(getEventDeviceInfo):12ms</w:t>
      </w:r>
    </w:p>
    <w:p w:rsidR="00000000" w:rsidDel="00000000" w:rsidP="00000000" w:rsidRDefault="00000000" w:rsidRPr="00000000" w14:paraId="000001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۲۲:۳۴:۰۳ [4][firebase trackEvent 日志] firebase事件上传beaunarrownoseyes_bd</w:t>
      </w:r>
    </w:p>
    <w:p w:rsidR="00000000" w:rsidDel="00000000" w:rsidP="00000000" w:rsidRDefault="00000000" w:rsidRPr="00000000" w14:paraId="000001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۲۲:۳۴:۰۷ [4][trackEvent] seesioniD:i0gttD7RG9BxcPyb69DzY5nKMxyvyhNx</w:t>
      </w:r>
    </w:p>
    <w:p w:rsidR="00000000" w:rsidDel="00000000" w:rsidP="00000000" w:rsidRDefault="00000000" w:rsidRPr="00000000" w14:paraId="0000018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۲۲:۳۴:۰۷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۲۲:۳۴:۰۷ [4][firebase trackEvent 日志] 组装完成，开始做存储到firebase的处理</w:t>
      </w:r>
    </w:p>
    <w:p w:rsidR="00000000" w:rsidDel="00000000" w:rsidP="00000000" w:rsidRDefault="00000000" w:rsidRPr="00000000" w14:paraId="000001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۲۲:۳۴:۰۷ [4][日志] abStr:{"ab_codes":[],"last_access":0,"timeout":0,"version":"4.0.0"}</w:t>
      </w:r>
    </w:p>
    <w:p w:rsidR="00000000" w:rsidDel="00000000" w:rsidP="00000000" w:rsidRDefault="00000000" w:rsidRPr="00000000" w14:paraId="000001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۲۲:۳۴:۰۷ [4][EventContentProvider] TimeElapsed(getEventDeviceInfo):11ms</w:t>
      </w:r>
    </w:p>
    <w:p w:rsidR="00000000" w:rsidDel="00000000" w:rsidP="00000000" w:rsidRDefault="00000000" w:rsidRPr="00000000" w14:paraId="000001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۲۲:۳۴:۰۷ [4][firebase trackEvent 日志] firebase事件上传ad_beautifysvclk</w:t>
      </w:r>
    </w:p>
    <w:p w:rsidR="00000000" w:rsidDel="00000000" w:rsidP="00000000" w:rsidRDefault="00000000" w:rsidRPr="00000000" w14:paraId="000001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۲۲:۳۴:۰۸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1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[4][EventContentProvider] TimeElapsed(getEventDeviceInfo):7ms</w:t>
      </w:r>
    </w:p>
    <w:p w:rsidR="00000000" w:rsidDel="00000000" w:rsidP="00000000" w:rsidRDefault="00000000" w:rsidRPr="00000000" w14:paraId="000001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1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firebase事件上传beautifysave_bd</w:t>
      </w:r>
    </w:p>
    <w:p w:rsidR="00000000" w:rsidDel="00000000" w:rsidP="00000000" w:rsidRDefault="00000000" w:rsidRPr="00000000" w14:paraId="000001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19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۲۲:۳۴:۰۸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1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[4][EventContentProvider] TimeElapsed(getEventDeviceInfo):6ms</w:t>
      </w:r>
    </w:p>
    <w:p w:rsidR="00000000" w:rsidDel="00000000" w:rsidP="00000000" w:rsidRDefault="00000000" w:rsidRPr="00000000" w14:paraId="000001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1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firebase事件上传userinform_photoage_bd</w:t>
      </w:r>
    </w:p>
    <w:p w:rsidR="00000000" w:rsidDel="00000000" w:rsidP="00000000" w:rsidRDefault="00000000" w:rsidRPr="00000000" w14:paraId="000001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19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۲۲:۳۴:۰۸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1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1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firebase事件上传userinform_photogender_bd</w:t>
      </w:r>
    </w:p>
    <w:p w:rsidR="00000000" w:rsidDel="00000000" w:rsidP="00000000" w:rsidRDefault="00000000" w:rsidRPr="00000000" w14:paraId="000001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19D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۲۲:۳۴:۰۸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1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1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firebase事件上传userinform_ethnicity_bd</w:t>
      </w:r>
    </w:p>
    <w:p w:rsidR="00000000" w:rsidDel="00000000" w:rsidP="00000000" w:rsidRDefault="00000000" w:rsidRPr="00000000" w14:paraId="000001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[4][EventContentProvider] TimeElapsed(getEventDeviceInfo):5ms</w:t>
      </w:r>
    </w:p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[4][EventContentProvider] TimeElapsed(getEventDeviceInfo):4ms</w:t>
      </w:r>
    </w:p>
    <w:p w:rsidR="00000000" w:rsidDel="00000000" w:rsidP="00000000" w:rsidRDefault="00000000" w:rsidRPr="00000000" w14:paraId="000001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[4][EventContentProvider] TimeElapsed(getEventDeviceInfo):5ms</w:t>
      </w:r>
    </w:p>
    <w:p w:rsidR="00000000" w:rsidDel="00000000" w:rsidP="00000000" w:rsidRDefault="00000000" w:rsidRPr="00000000" w14:paraId="000001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1A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۲۲:۳۴:۰۸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1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[4][EventContentProvider] TimeElapsed(getEventDeviceInfo):5ms</w:t>
      </w:r>
    </w:p>
    <w:p w:rsidR="00000000" w:rsidDel="00000000" w:rsidP="00000000" w:rsidRDefault="00000000" w:rsidRPr="00000000" w14:paraId="000001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1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firebase事件上传ad_save_page_show</w:t>
      </w:r>
    </w:p>
    <w:p w:rsidR="00000000" w:rsidDel="00000000" w:rsidP="00000000" w:rsidRDefault="00000000" w:rsidRPr="00000000" w14:paraId="000001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1A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۲۲:۳۴:۰۸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1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[4][EventContentProvider] TimeElapsed(getEventDeviceInfo):5ms</w:t>
      </w:r>
    </w:p>
    <w:p w:rsidR="00000000" w:rsidDel="00000000" w:rsidP="00000000" w:rsidRDefault="00000000" w:rsidRPr="00000000" w14:paraId="000001A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1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[4][firebase trackEvent 日志] firebase事件上传ad_save_beautify_pv</w:t>
      </w:r>
    </w:p>
    <w:p w:rsidR="00000000" w:rsidDel="00000000" w:rsidP="00000000" w:rsidRDefault="00000000" w:rsidRPr="00000000" w14:paraId="000001B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۲۲:۳۴:۰۸ [4][EventContentProvider] TimeElapsed(getEventDeviceInfo):4ms</w:t>
      </w:r>
    </w:p>
    <w:p w:rsidR="00000000" w:rsidDel="00000000" w:rsidP="00000000" w:rsidRDefault="00000000" w:rsidRPr="00000000" w14:paraId="000001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۲۲:۳۴:۱۲ [4][trackEvent] seesioniD:i0gttD7RG9BxcPyb69DzY5nKMxyvyhNx</w:t>
      </w:r>
    </w:p>
    <w:p w:rsidR="00000000" w:rsidDel="00000000" w:rsidP="00000000" w:rsidRDefault="00000000" w:rsidRPr="00000000" w14:paraId="000001B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۲۲:۳۴:۱۲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۲۲:۳۴:۱۲ [4][firebase trackEvent 日志] 组装完成，开始做存储到firebase的处理</w:t>
      </w:r>
    </w:p>
    <w:p w:rsidR="00000000" w:rsidDel="00000000" w:rsidP="00000000" w:rsidRDefault="00000000" w:rsidRPr="00000000" w14:paraId="000001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۲۲:۳۴:۱۲ [4][日志] abStr:{"ab_codes":[],"last_access":0,"timeout":0,"version":"4.0.0"}</w:t>
      </w:r>
    </w:p>
    <w:p w:rsidR="00000000" w:rsidDel="00000000" w:rsidP="00000000" w:rsidRDefault="00000000" w:rsidRPr="00000000" w14:paraId="000001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۲۲:۳۴:۱۲ [4][EventContentProvider] TimeElapsed(getEventDeviceInfo):4ms</w:t>
      </w:r>
    </w:p>
    <w:p w:rsidR="00000000" w:rsidDel="00000000" w:rsidP="00000000" w:rsidRDefault="00000000" w:rsidRPr="00000000" w14:paraId="000001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۲۲:۳۴:۱۲ [4][firebase trackEvent 日志] firebase事件上传ad_save_beautify_back</w:t>
      </w:r>
    </w:p>
    <w:p w:rsidR="00000000" w:rsidDel="00000000" w:rsidP="00000000" w:rsidRDefault="00000000" w:rsidRPr="00000000" w14:paraId="000001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۲۲:۳۴:۱۲ [4][EventContentProvider] TimeElapsed(getEventDeviceInfo):16ms</w:t>
      </w:r>
    </w:p>
    <w:p w:rsidR="00000000" w:rsidDel="00000000" w:rsidP="00000000" w:rsidRDefault="00000000" w:rsidRPr="00000000" w14:paraId="000001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۲۲:۳۴:۱۲ [4][EventContentProvider] TimeElapsed(getEventDeviceInfo):12ms</w:t>
      </w:r>
    </w:p>
    <w:p w:rsidR="00000000" w:rsidDel="00000000" w:rsidP="00000000" w:rsidRDefault="00000000" w:rsidRPr="00000000" w14:paraId="000001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[4][EventContentProvider] TimeElapsed(getEventDeviceInfo):115ms</w:t>
      </w:r>
    </w:p>
    <w:p w:rsidR="00000000" w:rsidDel="00000000" w:rsidP="00000000" w:rsidRDefault="00000000" w:rsidRPr="00000000" w14:paraId="000001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[4][trackEvent] seesioniD:i0gttD7RG9BxcPyb69DzY5nKMxyvyhNx</w:t>
      </w:r>
    </w:p>
    <w:p w:rsidR="00000000" w:rsidDel="00000000" w:rsidP="00000000" w:rsidRDefault="00000000" w:rsidRPr="00000000" w14:paraId="000001B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[4][firebase trackEvent 日志] 组装完成，开始做存储到firebase的处理</w:t>
      </w:r>
    </w:p>
    <w:p w:rsidR="00000000" w:rsidDel="00000000" w:rsidP="00000000" w:rsidRDefault="00000000" w:rsidRPr="00000000" w14:paraId="000001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[4][日志] abStr:{"ab_codes":[],"last_access":0,"timeout":0,"version":"4.0.0"}</w:t>
      </w:r>
    </w:p>
    <w:p w:rsidR="00000000" w:rsidDel="00000000" w:rsidP="00000000" w:rsidRDefault="00000000" w:rsidRPr="00000000" w14:paraId="000001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[4][firebase trackEvent 日志] firebase事件上传beauty_appr_time_bd</w:t>
      </w:r>
    </w:p>
    <w:p w:rsidR="00000000" w:rsidDel="00000000" w:rsidP="00000000" w:rsidRDefault="00000000" w:rsidRPr="00000000" w14:paraId="000001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[4][trackEvent] seesioniD:i0gttD7RG9BxcPyb69DzY5nKMxyvyhNx</w:t>
      </w:r>
    </w:p>
    <w:p w:rsidR="00000000" w:rsidDel="00000000" w:rsidP="00000000" w:rsidRDefault="00000000" w:rsidRPr="00000000" w14:paraId="000001C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[4][firebase trackEvent 日志] 组装完成，开始做存储到firebase的处理</w:t>
      </w:r>
    </w:p>
    <w:p w:rsidR="00000000" w:rsidDel="00000000" w:rsidP="00000000" w:rsidRDefault="00000000" w:rsidRPr="00000000" w14:paraId="000001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[4][日志] abStr:{"ab_codes":[],"last_access":0,"timeout":0,"version":"4.0.0"}</w:t>
      </w:r>
    </w:p>
    <w:p w:rsidR="00000000" w:rsidDel="00000000" w:rsidP="00000000" w:rsidRDefault="00000000" w:rsidRPr="00000000" w14:paraId="000001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[4][firebase trackEvent 日志] firebase事件上传app_end_bd</w:t>
      </w:r>
    </w:p>
    <w:p w:rsidR="00000000" w:rsidDel="00000000" w:rsidP="00000000" w:rsidRDefault="00000000" w:rsidRPr="00000000" w14:paraId="000001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[4][trackEvent] seesioniD:i0gttD7RG9BxcPyb69DzY5nKMxyvyhNx</w:t>
      </w:r>
    </w:p>
    <w:p w:rsidR="00000000" w:rsidDel="00000000" w:rsidP="00000000" w:rsidRDefault="00000000" w:rsidRPr="00000000" w14:paraId="000001C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۲۰۰۸۲۹ ۲۲:۳۴:۱۵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:۱۰٫۳۶,۱٫۵۱;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1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[4][firebase trackEvent 日志] 组装完成，开始做存储到firebase的处理</w:t>
      </w:r>
    </w:p>
    <w:p w:rsidR="00000000" w:rsidDel="00000000" w:rsidP="00000000" w:rsidRDefault="00000000" w:rsidRPr="00000000" w14:paraId="000001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[4][日志] abStr:{"ab_codes":[],"last_access":0,"timeout":0,"version":"4.0.0"}</w:t>
      </w:r>
    </w:p>
    <w:p w:rsidR="00000000" w:rsidDel="00000000" w:rsidP="00000000" w:rsidRDefault="00000000" w:rsidRPr="00000000" w14:paraId="000001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[4][EventContentProvider] TimeElapsed(getEventDeviceInfo):24ms</w:t>
      </w:r>
    </w:p>
    <w:p w:rsidR="00000000" w:rsidDel="00000000" w:rsidP="00000000" w:rsidRDefault="00000000" w:rsidRPr="00000000" w14:paraId="000001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۲۲:۳۴:۱۵ [4][firebase trackEvent 日志] firebase事件上传app_bluetooth status_bd</w:t>
      </w:r>
    </w:p>
    <w:p w:rsidR="00000000" w:rsidDel="00000000" w:rsidP="00000000" w:rsidRDefault="00000000" w:rsidRPr="00000000" w14:paraId="000001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۲۲:۳۴:۱۶ [4][ActivityTaskProvider] PageInvisibleDelayRunnable submit with:[ActivityTaskParam{mHashCode=10628412, mName='null', mTime=1598724255971}]</w:t>
      </w:r>
    </w:p>
    <w:p w:rsidR="00000000" w:rsidDel="00000000" w:rsidP="00000000" w:rsidRDefault="00000000" w:rsidRPr="00000000" w14:paraId="000001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۲۲:۳۴:۱۶ [4][EventContentProvider] TimeElapsed(getEventDeviceInfo):3ms</w:t>
      </w:r>
    </w:p>
    <w:p w:rsidR="00000000" w:rsidDel="00000000" w:rsidP="00000000" w:rsidRDefault="00000000" w:rsidRPr="00000000" w14:paraId="000001C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۲۲:۳۴:۱۷ [4][EventContentProvider] TimeElapsed(getEventDeviceInfo):3ms</w:t>
      </w:r>
    </w:p>
    <w:p w:rsidR="00000000" w:rsidDel="00000000" w:rsidP="00000000" w:rsidRDefault="00000000" w:rsidRPr="00000000" w14:paraId="000001C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۲۰۰۸۲۹ ۲۲:۳۴:۱۷ [4][Event Store Manager] 插入session：</w:t>
      </w:r>
    </w:p>
    <w:p w:rsidR="00000000" w:rsidDel="00000000" w:rsidP="00000000" w:rsidRDefault="00000000" w:rsidRPr="00000000" w14:paraId="000001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۲۰۰۸۳۰ ۱۵:۳۸:۴۸ [4][InitializerChecker] Current com.meitu.library.analytics.sdk.m.g not initialization.</w:t>
      </w:r>
    </w:p>
    <w:p w:rsidR="00000000" w:rsidDel="00000000" w:rsidP="00000000" w:rsidRDefault="00000000" w:rsidRPr="00000000" w14:paraId="000001C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۲۰۰۸۳۰ ۱۵:۳۸:۴۸ [4][TeemoContext] Start with AppKey: C6FF0769324CD2F1</w:t>
      </w:r>
    </w:p>
    <w:p w:rsidR="00000000" w:rsidDel="00000000" w:rsidP="00000000" w:rsidRDefault="00000000" w:rsidRPr="00000000" w14:paraId="000001D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۲۰۰۸۳۰ ۱۵:۳۸:۴۸ [4][JsonStorage] Successful load json:/data/user/0/com.commsource.beautyplus/app_teemo_test/TeemoPrefs.mo</w:t>
      </w:r>
    </w:p>
    <w:p w:rsidR="00000000" w:rsidDel="00000000" w:rsidP="00000000" w:rsidRDefault="00000000" w:rsidRPr="00000000" w14:paraId="000001D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۲۰۰۸۳۰ ۱۵:۳۸:۴۸ [4][JsonStorage] Successful load json:/storage/emulated/0/.teemo/SharePrefs.mo</w:t>
      </w:r>
    </w:p>
    <w:p w:rsidR="00000000" w:rsidDel="00000000" w:rsidP="00000000" w:rsidRDefault="00000000" w:rsidRPr="00000000" w14:paraId="000001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۲۰۰۸۳۰ ۱۵:۳۸:۴۸ [4][StorageManager] SharedStorage file changed in app closed state, await sync.</w:t>
      </w:r>
    </w:p>
    <w:p w:rsidR="00000000" w:rsidDel="00000000" w:rsidP="00000000" w:rsidRDefault="00000000" w:rsidRPr="00000000" w14:paraId="000001D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۲۰۰۸۳۰ ۱۵:۳۸:۴۸ [4][StorageManager] SharedStorage file changed, try overlay.</w:t>
      </w:r>
    </w:p>
    <w:p w:rsidR="00000000" w:rsidDel="00000000" w:rsidP="00000000" w:rsidRDefault="00000000" w:rsidRPr="00000000" w14:paraId="000001D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۲۰۰۸۳۰ ۱۵:۳۸:۴۸ [4][JsonStorage] OverlayJsonValue end! errorCount:0</w:t>
      </w:r>
    </w:p>
    <w:p w:rsidR="00000000" w:rsidDel="00000000" w:rsidP="00000000" w:rsidRDefault="00000000" w:rsidRPr="00000000" w14:paraId="000001D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۲۰۰۸۳۰ ۱۵:۳۸:۴۸ [4][Teemo] TimeElapsed(Teemo.setup):64ms</w:t>
      </w:r>
    </w:p>
    <w:p w:rsidR="00000000" w:rsidDel="00000000" w:rsidP="00000000" w:rsidRDefault="00000000" w:rsidRPr="00000000" w14:paraId="000001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۲۰۰۸۳۰ ۱۵:۳۸:۴۸ [4][SetupMainClient] On initialized done!</w:t>
      </w:r>
    </w:p>
    <w:p w:rsidR="00000000" w:rsidDel="00000000" w:rsidP="00000000" w:rsidRDefault="00000000" w:rsidRPr="00000000" w14:paraId="000001D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۲۰۰۸۳۰ ۱۵:۳۸:۴۸ [4][AppAnalyzerImpl] tryStar Session:尝试开启一个session</w:t>
      </w:r>
    </w:p>
    <w:p w:rsidR="00000000" w:rsidDel="00000000" w:rsidP="00000000" w:rsidRDefault="00000000" w:rsidRPr="00000000" w14:paraId="000001D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[4][InitializerChecker] Current com.meitu.library.analytics.sdk.m.g not initialization.</w:t>
      </w:r>
    </w:p>
    <w:p w:rsidR="00000000" w:rsidDel="00000000" w:rsidP="00000000" w:rsidRDefault="00000000" w:rsidRPr="00000000" w14:paraId="000001D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[4][TeemoContext] Start with AppKey: C6FF0769324CD2F1</w:t>
      </w:r>
    </w:p>
    <w:p w:rsidR="00000000" w:rsidDel="00000000" w:rsidP="00000000" w:rsidRDefault="00000000" w:rsidRPr="00000000" w14:paraId="000001D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[4][JsonStorage] Successful load json:/data/user/0/com.commsource.beautyplus/app_teemo_test/TeemoPrefs.mo</w:t>
      </w:r>
    </w:p>
    <w:p w:rsidR="00000000" w:rsidDel="00000000" w:rsidP="00000000" w:rsidRDefault="00000000" w:rsidRPr="00000000" w14:paraId="000001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[4][JsonStorage] Successful load json:/storage/emulated/0/.teemo/SharePrefs.mo</w:t>
      </w:r>
    </w:p>
    <w:p w:rsidR="00000000" w:rsidDel="00000000" w:rsidP="00000000" w:rsidRDefault="00000000" w:rsidRPr="00000000" w14:paraId="000001D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[4][StorageManager] SharedStorage file changed in app closed state, await sync.</w:t>
      </w:r>
    </w:p>
    <w:p w:rsidR="00000000" w:rsidDel="00000000" w:rsidP="00000000" w:rsidRDefault="00000000" w:rsidRPr="00000000" w14:paraId="000001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[4][StorageManager] SharedStorage file changed, try overlay.</w:t>
      </w:r>
    </w:p>
    <w:p w:rsidR="00000000" w:rsidDel="00000000" w:rsidP="00000000" w:rsidRDefault="00000000" w:rsidRPr="00000000" w14:paraId="000001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[4][JsonStorage] OverlayJsonValue end! errorCount:0</w:t>
      </w:r>
    </w:p>
    <w:p w:rsidR="00000000" w:rsidDel="00000000" w:rsidP="00000000" w:rsidRDefault="00000000" w:rsidRPr="00000000" w14:paraId="000001D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[4][Teemo] TimeElapsed(Teemo.setup):129ms</w:t>
      </w:r>
    </w:p>
    <w:p w:rsidR="00000000" w:rsidDel="00000000" w:rsidP="00000000" w:rsidRDefault="00000000" w:rsidRPr="00000000" w14:paraId="000001E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[4][SetupMainClient] On initialized done!</w:t>
      </w:r>
    </w:p>
    <w:p w:rsidR="00000000" w:rsidDel="00000000" w:rsidP="00000000" w:rsidRDefault="00000000" w:rsidRPr="00000000" w14:paraId="000001E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[4][GidHelper] Check: started with ads:null</w:t>
      </w:r>
    </w:p>
    <w:p w:rsidR="00000000" w:rsidDel="00000000" w:rsidP="00000000" w:rsidRDefault="00000000" w:rsidRPr="00000000" w14:paraId="000001E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[4][GidHelper] Check: not find!</w:t>
      </w:r>
    </w:p>
    <w:p w:rsidR="00000000" w:rsidDel="00000000" w:rsidP="00000000" w:rsidRDefault="00000000" w:rsidRPr="00000000" w14:paraId="000001E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۲۰۰۹۰۴ ۲۱:۱۸:۰۵ [4][GidHelper] Post: started.</w:t>
      </w:r>
    </w:p>
    <w:p w:rsidR="00000000" w:rsidDel="00000000" w:rsidP="00000000" w:rsidRDefault="00000000" w:rsidRPr="00000000" w14:paraId="000001E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۲۰۰۹۲۶ ۲۱:۳۷:۳۶ [4][InitializerChecker] Current com.meitu.library.analytics.sdk.m.g not initialization.</w:t>
      </w:r>
    </w:p>
    <w:p w:rsidR="00000000" w:rsidDel="00000000" w:rsidP="00000000" w:rsidRDefault="00000000" w:rsidRPr="00000000" w14:paraId="000001E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۲۰۰۹۲۶ ۲۱:۳۷:۳۶ [4][TeemoContext] Start with AppKey: C6FF0769324CD2F1</w:t>
      </w:r>
    </w:p>
    <w:p w:rsidR="00000000" w:rsidDel="00000000" w:rsidP="00000000" w:rsidRDefault="00000000" w:rsidRPr="00000000" w14:paraId="000001E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۲۰۰۹۲۶ ۲۱:۳۷:۳۶ [4][JsonStorage] Successful load json:/data/user/0/com.commsource.beautyplus/app_teemo_test/TeemoPrefs.mo</w:t>
      </w:r>
    </w:p>
    <w:p w:rsidR="00000000" w:rsidDel="00000000" w:rsidP="00000000" w:rsidRDefault="00000000" w:rsidRPr="00000000" w14:paraId="000001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۲۰۰۹۲۶ ۲۱:۳۷:۳۶ [4][JsonStorage] Successful load json:/storage/emulated/0/.teemo/SharePrefs.mo</w:t>
      </w:r>
    </w:p>
    <w:p w:rsidR="00000000" w:rsidDel="00000000" w:rsidP="00000000" w:rsidRDefault="00000000" w:rsidRPr="00000000" w14:paraId="000001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۲۰۰۹۲۶ ۲۱:۳۷:۳۶ [4][StorageManager] SharedStorage file changed in app closed state, await sync.</w:t>
      </w:r>
    </w:p>
    <w:p w:rsidR="00000000" w:rsidDel="00000000" w:rsidP="00000000" w:rsidRDefault="00000000" w:rsidRPr="00000000" w14:paraId="000001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۲۰۰۹۲۶ ۲۱:۳۷:۳۶ [4][StorageManager] SharedStorage file changed, try overlay.</w:t>
      </w:r>
    </w:p>
    <w:p w:rsidR="00000000" w:rsidDel="00000000" w:rsidP="00000000" w:rsidRDefault="00000000" w:rsidRPr="00000000" w14:paraId="000001E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۲۰۰۹۲۶ ۲۱:۳۷:۳۶ [4][JsonStorage] OverlayJsonValue end! errorCount:0</w:t>
      </w:r>
    </w:p>
    <w:p w:rsidR="00000000" w:rsidDel="00000000" w:rsidP="00000000" w:rsidRDefault="00000000" w:rsidRPr="00000000" w14:paraId="000001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۲۰۰۹۲۶ ۲۱:۳۷:۳۶ [4][SetupMainClient] On initialized done!</w:t>
      </w:r>
    </w:p>
    <w:p w:rsidR="00000000" w:rsidDel="00000000" w:rsidP="00000000" w:rsidRDefault="00000000" w:rsidRPr="00000000" w14:paraId="000001E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۲۰۰۹۲۶ ۲۱:۳۷:۳۶ [4][Teemo] TimeElapsed(Teemo.setup):129ms</w:t>
      </w:r>
    </w:p>
    <w:p w:rsidR="00000000" w:rsidDel="00000000" w:rsidP="00000000" w:rsidRDefault="00000000" w:rsidRPr="00000000" w14:paraId="000001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۲۰۰۹۲۶ ۲۱:۳۷:۳۷ [4][AppAnalyzerImpl] tryStar Session:尝试开启一个session</w:t>
      </w:r>
    </w:p>
    <w:p w:rsidR="00000000" w:rsidDel="00000000" w:rsidP="00000000" w:rsidRDefault="00000000" w:rsidRPr="00000000" w14:paraId="000001E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۰۸:۵۷:۴۹ [4][InitializerChecker] Current com.meitu.library.analytics.sdk.m.g not initialization.</w:t>
      </w:r>
    </w:p>
    <w:p w:rsidR="00000000" w:rsidDel="00000000" w:rsidP="00000000" w:rsidRDefault="00000000" w:rsidRPr="00000000" w14:paraId="000001E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۰۸:۵۷:۴۹ [4][TeemoContext] Start with AppKey: C6FF0769324CD2F1</w:t>
      </w:r>
    </w:p>
    <w:p w:rsidR="00000000" w:rsidDel="00000000" w:rsidP="00000000" w:rsidRDefault="00000000" w:rsidRPr="00000000" w14:paraId="000001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۰۸:۵۷:۵۰ [4][JsonStorage] Successful load json:/data/user/0/com.commsource.beautyplus/app_teemo_test/TeemoPrefs.mo</w:t>
      </w:r>
    </w:p>
    <w:p w:rsidR="00000000" w:rsidDel="00000000" w:rsidP="00000000" w:rsidRDefault="00000000" w:rsidRPr="00000000" w14:paraId="000001F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۰۸:۵۷:۵۰ [4][JsonStorage] Successful load json:/storage/emulated/0/.teemo/SharePrefs.mo</w:t>
      </w:r>
    </w:p>
    <w:p w:rsidR="00000000" w:rsidDel="00000000" w:rsidP="00000000" w:rsidRDefault="00000000" w:rsidRPr="00000000" w14:paraId="000001F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۰۸:۵۷:۵۰ [4][StorageManager] SharedStorage file changed in app closed state, await sync.</w:t>
      </w:r>
    </w:p>
    <w:p w:rsidR="00000000" w:rsidDel="00000000" w:rsidP="00000000" w:rsidRDefault="00000000" w:rsidRPr="00000000" w14:paraId="000001F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۰۸:۵۷:۵۰ [4][StorageManager] SharedStorage file changed, try overlay.</w:t>
      </w:r>
    </w:p>
    <w:p w:rsidR="00000000" w:rsidDel="00000000" w:rsidP="00000000" w:rsidRDefault="00000000" w:rsidRPr="00000000" w14:paraId="000001F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۰۸:۵۷:۵۰ [4][JsonStorage] OverlayJsonValue end! errorCount:0</w:t>
      </w:r>
    </w:p>
    <w:p w:rsidR="00000000" w:rsidDel="00000000" w:rsidP="00000000" w:rsidRDefault="00000000" w:rsidRPr="00000000" w14:paraId="000001F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۰۸:۵۷:۵۰ [4][SetupMainClient] On initialized done!</w:t>
      </w:r>
    </w:p>
    <w:p w:rsidR="00000000" w:rsidDel="00000000" w:rsidP="00000000" w:rsidRDefault="00000000" w:rsidRPr="00000000" w14:paraId="000001F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۰۸:۵۷:۵۰ [4][GidHelper] Check: started with ads:null</w:t>
      </w:r>
    </w:p>
    <w:p w:rsidR="00000000" w:rsidDel="00000000" w:rsidP="00000000" w:rsidRDefault="00000000" w:rsidRPr="00000000" w14:paraId="000001F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۰۸:۵۷:۵۰ [4][GidHelper] Check: timed out!</w:t>
      </w:r>
    </w:p>
    <w:p w:rsidR="00000000" w:rsidDel="00000000" w:rsidP="00000000" w:rsidRDefault="00000000" w:rsidRPr="00000000" w14:paraId="000001F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۰۸:۵۷:۵۰ [4][GidHelper] Post: started.</w:t>
      </w:r>
    </w:p>
    <w:p w:rsidR="00000000" w:rsidDel="00000000" w:rsidP="00000000" w:rsidRDefault="00000000" w:rsidRPr="00000000" w14:paraId="000001F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۰۸:۵۷:۵۰ [4][Teemo] TimeElapsed(Teemo.setup):167ms</w:t>
      </w:r>
    </w:p>
    <w:p w:rsidR="00000000" w:rsidDel="00000000" w:rsidP="00000000" w:rsidRDefault="00000000" w:rsidRPr="00000000" w14:paraId="000001F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۲۰۱۰۰۱ ۰۸:۵۷:۵۲ [4][GidHelper] Gid update completed.</w:t>
      </w:r>
    </w:p>
    <w:p w:rsidR="00000000" w:rsidDel="00000000" w:rsidP="00000000" w:rsidRDefault="00000000" w:rsidRPr="00000000" w14:paraId="000001F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۲۰۱۱۰۶ ۱۳:۰۴:۴۸ [4][InitializerChecker] Current com.meitu.library.analytics.sdk.m.g not initialization.</w:t>
      </w:r>
    </w:p>
    <w:p w:rsidR="00000000" w:rsidDel="00000000" w:rsidP="00000000" w:rsidRDefault="00000000" w:rsidRPr="00000000" w14:paraId="000001F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۲۰۱۱۰۶ ۱۳:۰۴:۴۸ [4][TeemoContext] Start with AppKey: C6FF0769324CD2F1</w:t>
      </w:r>
    </w:p>
    <w:p w:rsidR="00000000" w:rsidDel="00000000" w:rsidP="00000000" w:rsidRDefault="00000000" w:rsidRPr="00000000" w14:paraId="000001F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۲۰۱۱۰۶ ۱۳:۰۴:۴۸ [4][JsonStorage] Successful load json:/data/user/0/com.commsource.beautyplus/app_teemo_test/TeemoPrefs.mo</w:t>
      </w:r>
    </w:p>
    <w:p w:rsidR="00000000" w:rsidDel="00000000" w:rsidP="00000000" w:rsidRDefault="00000000" w:rsidRPr="00000000" w14:paraId="000001F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۲۰۱۱۰۶ ۱۳:۰۴:۴۸ [4][JsonStorage] Successful load json:/storage/emulated/0/.teemo/SharePrefs.mo</w:t>
      </w:r>
    </w:p>
    <w:p w:rsidR="00000000" w:rsidDel="00000000" w:rsidP="00000000" w:rsidRDefault="00000000" w:rsidRPr="00000000" w14:paraId="000001F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۲۰۱۱۰۶ ۱۳:۰۴:۴۸ [4][StorageManager] SharedStorage file changed in app closed state, await sync.</w:t>
      </w:r>
    </w:p>
    <w:p w:rsidR="00000000" w:rsidDel="00000000" w:rsidP="00000000" w:rsidRDefault="00000000" w:rsidRPr="00000000" w14:paraId="0000020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۲۰۱۱۰۶ ۱۳:۰۴:۴۸ [4][StorageManager] SharedStorage file changed, try overlay.</w:t>
      </w:r>
    </w:p>
    <w:p w:rsidR="00000000" w:rsidDel="00000000" w:rsidP="00000000" w:rsidRDefault="00000000" w:rsidRPr="00000000" w14:paraId="000002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۲۰۱۱۰۶ ۱۳:۰۴:۴۸ [4][JsonStorage] OverlayJsonValue end! errorCount:0</w:t>
      </w:r>
    </w:p>
    <w:p w:rsidR="00000000" w:rsidDel="00000000" w:rsidP="00000000" w:rsidRDefault="00000000" w:rsidRPr="00000000" w14:paraId="000002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۲۰۱۱۰۶ ۱۳:۰۴:۴۸ [4][SetupMainClient] On initialized done!</w:t>
      </w:r>
    </w:p>
    <w:p w:rsidR="00000000" w:rsidDel="00000000" w:rsidP="00000000" w:rsidRDefault="00000000" w:rsidRPr="00000000" w14:paraId="000002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۲۰۱۱۰۶ ۱۳:۰۴:۴۸ [4][Teemo] TimeElapsed(Teemo.setup):128ms</w:t>
      </w:r>
    </w:p>
    <w:p w:rsidR="00000000" w:rsidDel="00000000" w:rsidP="00000000" w:rsidRDefault="00000000" w:rsidRPr="00000000" w14:paraId="000002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۲۰۱۱۰۶ ۱۳:۰۴:۴۹ [4][AppAnalyzerImpl] tryStar Session:尝试开启一个session</w:t>
      </w:r>
    </w:p>
    <w:p w:rsidR="00000000" w:rsidDel="00000000" w:rsidP="00000000" w:rsidRDefault="00000000" w:rsidRPr="00000000" w14:paraId="000002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۱۴:۴۸:۰۴ [4][InitializerChecker] Current com.meitu.library.analytics.sdk.m.g not initialization.</w:t>
      </w:r>
    </w:p>
    <w:p w:rsidR="00000000" w:rsidDel="00000000" w:rsidP="00000000" w:rsidRDefault="00000000" w:rsidRPr="00000000" w14:paraId="000002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۱۴:۴۸:۰۴ [4][TeemoContext] Start with AppKey: C6FF0769324CD2F1</w:t>
      </w:r>
    </w:p>
    <w:p w:rsidR="00000000" w:rsidDel="00000000" w:rsidP="00000000" w:rsidRDefault="00000000" w:rsidRPr="00000000" w14:paraId="000002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۱۴:۴۸:۰۴ [4][JsonStorage] Successful load json:/data/user/0/com.commsource.beautyplus/app_teemo_test/TeemoPrefs.mo</w:t>
      </w:r>
    </w:p>
    <w:p w:rsidR="00000000" w:rsidDel="00000000" w:rsidP="00000000" w:rsidRDefault="00000000" w:rsidRPr="00000000" w14:paraId="000002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۱۴:۴۸:۰۴ [4][JsonStorage] Successful load json:/storage/emulated/0/.teemo/SharePrefs.mo</w:t>
      </w:r>
    </w:p>
    <w:p w:rsidR="00000000" w:rsidDel="00000000" w:rsidP="00000000" w:rsidRDefault="00000000" w:rsidRPr="00000000" w14:paraId="000002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۱۴:۴۸:۰۴ [4][StorageManager] SharedStorage file changed in app closed state, await sync.</w:t>
      </w:r>
    </w:p>
    <w:p w:rsidR="00000000" w:rsidDel="00000000" w:rsidP="00000000" w:rsidRDefault="00000000" w:rsidRPr="00000000" w14:paraId="000002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۱۴:۴۸:۰۴ [4][StorageManager] SharedStorage file changed, try overlay.</w:t>
      </w:r>
    </w:p>
    <w:p w:rsidR="00000000" w:rsidDel="00000000" w:rsidP="00000000" w:rsidRDefault="00000000" w:rsidRPr="00000000" w14:paraId="000002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۱۴:۴۸:۰۴ [4][JsonStorage] OverlayJsonValue end! errorCount:0</w:t>
      </w:r>
    </w:p>
    <w:p w:rsidR="00000000" w:rsidDel="00000000" w:rsidP="00000000" w:rsidRDefault="00000000" w:rsidRPr="00000000" w14:paraId="000002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۱۴:۴۸:۰۴ [4][SetupMainClient] On initialized done!</w:t>
      </w:r>
    </w:p>
    <w:p w:rsidR="00000000" w:rsidDel="00000000" w:rsidP="00000000" w:rsidRDefault="00000000" w:rsidRPr="00000000" w14:paraId="000002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۱۴:۴۸:۰۴ [4][Teemo] TimeElapsed(Teemo.setup):190ms</w:t>
      </w:r>
    </w:p>
    <w:p w:rsidR="00000000" w:rsidDel="00000000" w:rsidP="00000000" w:rsidRDefault="00000000" w:rsidRPr="00000000" w14:paraId="000002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۱۴:۴۸:۰۵ [4][trackEvent] sessioniD:</w:t>
      </w:r>
    </w:p>
    <w:p w:rsidR="00000000" w:rsidDel="00000000" w:rsidP="00000000" w:rsidRDefault="00000000" w:rsidRPr="00000000" w14:paraId="000002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[4][InitializerChecker] Current com.meitu.library.analytics.sdk.m.g not initialization.</w:t>
      </w:r>
    </w:p>
    <w:p w:rsidR="00000000" w:rsidDel="00000000" w:rsidP="00000000" w:rsidRDefault="00000000" w:rsidRPr="00000000" w14:paraId="000002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[4][TeemoContext] Start with AppKey: C6FF0769324CD2F1</w:t>
      </w:r>
    </w:p>
    <w:p w:rsidR="00000000" w:rsidDel="00000000" w:rsidP="00000000" w:rsidRDefault="00000000" w:rsidRPr="00000000" w14:paraId="000002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[4][JsonStorage] Successful load json:/data/user/0/com.commsource.beautyplus/app_teemo_test/TeemoPrefs.mo</w:t>
      </w:r>
    </w:p>
    <w:p w:rsidR="00000000" w:rsidDel="00000000" w:rsidP="00000000" w:rsidRDefault="00000000" w:rsidRPr="00000000" w14:paraId="000002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[4][JsonStorage] Successful load json:/storage/emulated/0/.teemo/SharePrefs.mo</w:t>
      </w:r>
    </w:p>
    <w:p w:rsidR="00000000" w:rsidDel="00000000" w:rsidP="00000000" w:rsidRDefault="00000000" w:rsidRPr="00000000" w14:paraId="000002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[4][StorageManager] SharedStorage file changed in app closed state, await sync.</w:t>
      </w:r>
    </w:p>
    <w:p w:rsidR="00000000" w:rsidDel="00000000" w:rsidP="00000000" w:rsidRDefault="00000000" w:rsidRPr="00000000" w14:paraId="000002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[4][StorageManager] SharedStorage file changed, try overlay.</w:t>
      </w:r>
    </w:p>
    <w:p w:rsidR="00000000" w:rsidDel="00000000" w:rsidP="00000000" w:rsidRDefault="00000000" w:rsidRPr="00000000" w14:paraId="000002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[4][JsonStorage] OverlayJsonValue end! errorCount:0</w:t>
      </w:r>
    </w:p>
    <w:p w:rsidR="00000000" w:rsidDel="00000000" w:rsidP="00000000" w:rsidRDefault="00000000" w:rsidRPr="00000000" w14:paraId="000002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[4][SetupMainClient] On initialized done!</w:t>
      </w:r>
    </w:p>
    <w:p w:rsidR="00000000" w:rsidDel="00000000" w:rsidP="00000000" w:rsidRDefault="00000000" w:rsidRPr="00000000" w14:paraId="000002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[4][Teemo] TimeElapsed(Teemo.setup):117ms</w:t>
      </w:r>
    </w:p>
    <w:p w:rsidR="00000000" w:rsidDel="00000000" w:rsidP="00000000" w:rsidRDefault="00000000" w:rsidRPr="00000000" w14:paraId="000002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[4][trackEvent] sessioniD:</w:t>
      </w:r>
    </w:p>
    <w:p w:rsidR="00000000" w:rsidDel="00000000" w:rsidP="00000000" w:rsidRDefault="00000000" w:rsidRPr="00000000" w14:paraId="000002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[4][EventContentProvider] TimeElapsed(getEventDeviceInfo):50ms</w:t>
      </w:r>
    </w:p>
    <w:p w:rsidR="00000000" w:rsidDel="00000000" w:rsidP="00000000" w:rsidRDefault="00000000" w:rsidRPr="00000000" w14:paraId="000002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[4][EventContentProvider] TimeElapsed(getEventDeviceInfo):32ms</w:t>
      </w:r>
    </w:p>
    <w:p w:rsidR="00000000" w:rsidDel="00000000" w:rsidP="00000000" w:rsidRDefault="00000000" w:rsidRPr="00000000" w14:paraId="0000021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2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[4][AppAnalyzerImpl] tryStar Session:尝试开启一个session</w:t>
      </w:r>
    </w:p>
    <w:p w:rsidR="00000000" w:rsidDel="00000000" w:rsidP="00000000" w:rsidRDefault="00000000" w:rsidRPr="00000000" w14:paraId="000002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[4][firebase trackEvent 日志] firebase事件上传device_model_bd</w:t>
      </w:r>
    </w:p>
    <w:p w:rsidR="00000000" w:rsidDel="00000000" w:rsidP="00000000" w:rsidRDefault="00000000" w:rsidRPr="00000000" w14:paraId="0000022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:{"</w:t>
      </w:r>
      <w:r w:rsidDel="00000000" w:rsidR="00000000" w:rsidRPr="00000000">
        <w:rPr>
          <w:vertAlign w:val="baseline"/>
          <w:rtl w:val="0"/>
        </w:rPr>
        <w:t xml:space="preserve">imei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imei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iccid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iccid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mac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addr</w:t>
      </w:r>
      <w:r w:rsidDel="00000000" w:rsidR="00000000" w:rsidRPr="00000000">
        <w:rPr>
          <w:vertAlign w:val="baseline"/>
          <w:rtl w:val="0"/>
        </w:rPr>
        <w:t xml:space="preserve">":"02:00:00:00:00:00","</w:t>
      </w:r>
      <w:r w:rsidDel="00000000" w:rsidR="00000000" w:rsidRPr="00000000">
        <w:rPr>
          <w:vertAlign w:val="baseline"/>
          <w:rtl w:val="0"/>
        </w:rPr>
        <w:t xml:space="preserve">android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":"9085</w:t>
      </w:r>
      <w:r w:rsidDel="00000000" w:rsidR="00000000" w:rsidRPr="00000000">
        <w:rPr>
          <w:vertAlign w:val="baseline"/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3586377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379","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android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":"9085</w:t>
      </w:r>
      <w:r w:rsidDel="00000000" w:rsidR="00000000" w:rsidRPr="00000000">
        <w:rPr>
          <w:vertAlign w:val="baseline"/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3586377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379","</w:t>
      </w:r>
      <w:r w:rsidDel="00000000" w:rsidR="00000000" w:rsidRPr="00000000">
        <w:rPr>
          <w:vertAlign w:val="baseline"/>
          <w:rtl w:val="0"/>
        </w:rPr>
        <w:t xml:space="preserve">advertising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":"762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42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9-9076-4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03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-061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34</w:t>
      </w:r>
      <w:r w:rsidDel="00000000" w:rsidR="00000000" w:rsidRPr="00000000">
        <w:rPr>
          <w:vertAlign w:val="baseline"/>
          <w:rtl w:val="0"/>
        </w:rPr>
        <w:t xml:space="preserve">daa</w:t>
      </w:r>
      <w:r w:rsidDel="00000000" w:rsidR="00000000" w:rsidRPr="00000000">
        <w:rPr>
          <w:vertAlign w:val="baseline"/>
          <w:rtl w:val="0"/>
        </w:rPr>
        <w:t xml:space="preserve">03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advertising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channel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googleplay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app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":"7.0.270","</w:t>
      </w:r>
      <w:r w:rsidDel="00000000" w:rsidR="00000000" w:rsidRPr="00000000">
        <w:rPr>
          <w:vertAlign w:val="baseline"/>
          <w:rtl w:val="0"/>
        </w:rPr>
        <w:t xml:space="preserve">sdk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":"4.3.1","</w:t>
      </w:r>
      <w:r w:rsidDel="00000000" w:rsidR="00000000" w:rsidRPr="00000000">
        <w:rPr>
          <w:vertAlign w:val="baseline"/>
          <w:rtl w:val="0"/>
        </w:rPr>
        <w:t xml:space="preserve">device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model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AUM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29","</w:t>
      </w:r>
      <w:r w:rsidDel="00000000" w:rsidR="00000000" w:rsidRPr="00000000">
        <w:rPr>
          <w:vertAlign w:val="baseline"/>
          <w:rtl w:val="0"/>
        </w:rPr>
        <w:t xml:space="preserve">carrier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network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os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":"8.0.0","</w:t>
      </w:r>
      <w:r w:rsidDel="00000000" w:rsidR="00000000" w:rsidRPr="00000000">
        <w:rPr>
          <w:vertAlign w:val="baseline"/>
          <w:rtl w:val="0"/>
        </w:rPr>
        <w:t xml:space="preserve">language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fa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IR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is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root</w:t>
      </w:r>
      <w:r w:rsidDel="00000000" w:rsidR="00000000" w:rsidRPr="00000000">
        <w:rPr>
          <w:vertAlign w:val="baseline"/>
          <w:rtl w:val="0"/>
        </w:rPr>
        <w:t xml:space="preserve">":2,"</w:t>
      </w:r>
      <w:r w:rsidDel="00000000" w:rsidR="00000000" w:rsidRPr="00000000">
        <w:rPr>
          <w:vertAlign w:val="baseline"/>
          <w:rtl w:val="0"/>
        </w:rPr>
        <w:t xml:space="preserve">uid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timezone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GMT</w:t>
      </w:r>
      <w:r w:rsidDel="00000000" w:rsidR="00000000" w:rsidRPr="00000000">
        <w:rPr>
          <w:vertAlign w:val="baseline"/>
          <w:rtl w:val="0"/>
        </w:rPr>
        <w:t xml:space="preserve">+3","</w:t>
      </w:r>
      <w:r w:rsidDel="00000000" w:rsidR="00000000" w:rsidRPr="00000000">
        <w:rPr>
          <w:vertAlign w:val="baseline"/>
          <w:rtl w:val="0"/>
        </w:rPr>
        <w:t xml:space="preserve">brand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HONOR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longitude</w:t>
      </w:r>
      <w:r w:rsidDel="00000000" w:rsidR="00000000" w:rsidRPr="00000000">
        <w:rPr>
          <w:vertAlign w:val="baseline"/>
          <w:rtl w:val="0"/>
        </w:rPr>
        <w:t xml:space="preserve">":0,"</w:t>
      </w:r>
      <w:r w:rsidDel="00000000" w:rsidR="00000000" w:rsidRPr="00000000">
        <w:rPr>
          <w:vertAlign w:val="baseline"/>
          <w:rtl w:val="0"/>
        </w:rPr>
        <w:t xml:space="preserve">latitude</w:t>
      </w:r>
      <w:r w:rsidDel="00000000" w:rsidR="00000000" w:rsidRPr="00000000">
        <w:rPr>
          <w:vertAlign w:val="baseline"/>
          <w:rtl w:val="0"/>
        </w:rPr>
        <w:t xml:space="preserve">":0,"</w:t>
      </w:r>
      <w:r w:rsidDel="00000000" w:rsidR="00000000" w:rsidRPr="00000000">
        <w:rPr>
          <w:vertAlign w:val="baseline"/>
          <w:rtl w:val="0"/>
        </w:rPr>
        <w:t xml:space="preserve">pseudo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unique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":"357517332677244","</w:t>
      </w:r>
      <w:r w:rsidDel="00000000" w:rsidR="00000000" w:rsidRPr="00000000">
        <w:rPr>
          <w:vertAlign w:val="baseline"/>
          <w:rtl w:val="0"/>
        </w:rPr>
        <w:t xml:space="preserve">hardware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serial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number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gid</w:t>
      </w:r>
      <w:r w:rsidDel="00000000" w:rsidR="00000000" w:rsidRPr="00000000">
        <w:rPr>
          <w:vertAlign w:val="baseline"/>
          <w:rtl w:val="0"/>
        </w:rPr>
        <w:t xml:space="preserve">":"2337500397","</w:t>
      </w:r>
      <w:r w:rsidDel="00000000" w:rsidR="00000000" w:rsidRPr="00000000">
        <w:rPr>
          <w:vertAlign w:val="baseline"/>
          <w:rtl w:val="0"/>
        </w:rPr>
        <w:t xml:space="preserve">gid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status</w:t>
      </w:r>
      <w:r w:rsidDel="00000000" w:rsidR="00000000" w:rsidRPr="00000000">
        <w:rPr>
          <w:vertAlign w:val="baseline"/>
          <w:rtl w:val="0"/>
        </w:rPr>
        <w:t xml:space="preserve">":"1","</w:t>
      </w:r>
      <w:r w:rsidDel="00000000" w:rsidR="00000000" w:rsidRPr="00000000">
        <w:rPr>
          <w:vertAlign w:val="baseline"/>
          <w:rtl w:val="0"/>
        </w:rPr>
        <w:t xml:space="preserve">imsi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codes</w:t>
      </w:r>
      <w:r w:rsidDel="00000000" w:rsidR="00000000" w:rsidRPr="00000000">
        <w:rPr>
          <w:vertAlign w:val="baseline"/>
          <w:rtl w:val="0"/>
        </w:rPr>
        <w:t xml:space="preserve">\":[{\"</w:t>
      </w:r>
      <w:r w:rsidDel="00000000" w:rsidR="00000000" w:rsidRPr="00000000">
        <w:rPr>
          <w:vertAlign w:val="baseline"/>
          <w:rtl w:val="0"/>
        </w:rPr>
        <w:t xml:space="preserve">code</w:t>
      </w:r>
      <w:r w:rsidDel="00000000" w:rsidR="00000000" w:rsidRPr="00000000">
        <w:rPr>
          <w:vertAlign w:val="baseline"/>
          <w:rtl w:val="0"/>
        </w:rPr>
        <w:t xml:space="preserve">\":9158,\"</w:t>
      </w:r>
      <w:r w:rsidDel="00000000" w:rsidR="00000000" w:rsidRPr="00000000">
        <w:rPr>
          <w:vertAlign w:val="baseline"/>
          <w:rtl w:val="0"/>
        </w:rPr>
        <w:t xml:space="preserve">count</w:t>
      </w:r>
      <w:r w:rsidDel="00000000" w:rsidR="00000000" w:rsidRPr="00000000">
        <w:rPr>
          <w:vertAlign w:val="baseline"/>
          <w:rtl w:val="0"/>
        </w:rPr>
        <w:t xml:space="preserve">\":0,\"</w:t>
      </w:r>
      <w:r w:rsidDel="00000000" w:rsidR="00000000" w:rsidRPr="00000000">
        <w:rPr>
          <w:vertAlign w:val="baseline"/>
          <w:rtl w:val="0"/>
        </w:rPr>
        <w:t xml:space="preserve">status</w:t>
      </w:r>
      <w:r w:rsidDel="00000000" w:rsidR="00000000" w:rsidRPr="00000000">
        <w:rPr>
          <w:vertAlign w:val="baseline"/>
          <w:rtl w:val="0"/>
        </w:rPr>
        <w:t xml:space="preserve">\":1,\"</w:t>
      </w:r>
      <w:r w:rsidDel="00000000" w:rsidR="00000000" w:rsidRPr="00000000">
        <w:rPr>
          <w:vertAlign w:val="baseline"/>
          <w:rtl w:val="0"/>
        </w:rPr>
        <w:t xml:space="preserve">lr</w:t>
      </w:r>
      <w:r w:rsidDel="00000000" w:rsidR="00000000" w:rsidRPr="00000000">
        <w:rPr>
          <w:vertAlign w:val="baseline"/>
          <w:rtl w:val="0"/>
        </w:rPr>
        <w:t xml:space="preserve">\":0}],\"</w:t>
      </w:r>
      <w:r w:rsidDel="00000000" w:rsidR="00000000" w:rsidRPr="00000000">
        <w:rPr>
          <w:vertAlign w:val="baseline"/>
          <w:rtl w:val="0"/>
        </w:rPr>
        <w:t xml:space="preserve">last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access</w:t>
      </w:r>
      <w:r w:rsidDel="00000000" w:rsidR="00000000" w:rsidRPr="00000000">
        <w:rPr>
          <w:vertAlign w:val="baseline"/>
          <w:rtl w:val="0"/>
        </w:rPr>
        <w:t xml:space="preserve">\":1604655295916,\"</w:t>
      </w:r>
      <w:r w:rsidDel="00000000" w:rsidR="00000000" w:rsidRPr="00000000">
        <w:rPr>
          <w:vertAlign w:val="baseline"/>
          <w:rtl w:val="0"/>
        </w:rPr>
        <w:t xml:space="preserve">timeout</w:t>
      </w:r>
      <w:r w:rsidDel="00000000" w:rsidR="00000000" w:rsidRPr="00000000">
        <w:rPr>
          <w:vertAlign w:val="baseline"/>
          <w:rtl w:val="0"/>
        </w:rPr>
        <w:t xml:space="preserve">\":2047483000,\"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\":\"4.0.0\"}","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codes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max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freq</w:t>
      </w:r>
      <w:r w:rsidDel="00000000" w:rsidR="00000000" w:rsidRPr="00000000">
        <w:rPr>
          <w:vertAlign w:val="baseline"/>
          <w:rtl w:val="0"/>
        </w:rPr>
        <w:t xml:space="preserve">\":\"۱٫۴</w:t>
      </w:r>
      <w:r w:rsidDel="00000000" w:rsidR="00000000" w:rsidRPr="00000000">
        <w:rPr>
          <w:vertAlign w:val="baseline"/>
          <w:rtl w:val="0"/>
        </w:rPr>
        <w:t xml:space="preserve">GHz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min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freq</w:t>
      </w:r>
      <w:r w:rsidDel="00000000" w:rsidR="00000000" w:rsidRPr="00000000">
        <w:rPr>
          <w:vertAlign w:val="baseline"/>
          <w:rtl w:val="0"/>
        </w:rPr>
        <w:t xml:space="preserve">\":\"۱٫۰</w:t>
      </w:r>
      <w:r w:rsidDel="00000000" w:rsidR="00000000" w:rsidRPr="00000000">
        <w:rPr>
          <w:vertAlign w:val="baseline"/>
          <w:rtl w:val="0"/>
        </w:rPr>
        <w:t xml:space="preserve">GHz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processor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AUM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29\",\"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kernels</w:t>
      </w:r>
      <w:r w:rsidDel="00000000" w:rsidR="00000000" w:rsidRPr="00000000">
        <w:rPr>
          <w:vertAlign w:val="baseline"/>
          <w:rtl w:val="0"/>
        </w:rPr>
        <w:t xml:space="preserve">\":\"8</w:t>
      </w:r>
      <w:r w:rsidDel="00000000" w:rsidR="00000000" w:rsidRPr="00000000">
        <w:rPr>
          <w:vertAlign w:val="baseline"/>
          <w:rtl w:val="0"/>
        </w:rPr>
        <w:t xml:space="preserve">核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abis</w:t>
      </w:r>
      <w:r w:rsidDel="00000000" w:rsidR="00000000" w:rsidRPr="00000000">
        <w:rPr>
          <w:vertAlign w:val="baseline"/>
          <w:rtl w:val="0"/>
        </w:rPr>
        <w:t xml:space="preserve">\":\"[</w:t>
      </w:r>
      <w:r w:rsidDel="00000000" w:rsidR="00000000" w:rsidRPr="00000000">
        <w:rPr>
          <w:vertAlign w:val="baseline"/>
          <w:rtl w:val="0"/>
        </w:rPr>
        <w:t xml:space="preserve">arm</w:t>
      </w:r>
      <w:r w:rsidDel="00000000" w:rsidR="00000000" w:rsidRPr="00000000">
        <w:rPr>
          <w:vertAlign w:val="baseline"/>
          <w:rtl w:val="0"/>
        </w:rPr>
        <w:t xml:space="preserve">64-</w: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armeabi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armeabi</w:t>
      </w:r>
      <w:r w:rsidDel="00000000" w:rsidR="00000000" w:rsidRPr="00000000">
        <w:rPr>
          <w:vertAlign w:val="baseline"/>
          <w:rtl w:val="0"/>
        </w:rPr>
        <w:t xml:space="preserve">]\"}","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\":\"1875844 </w:t>
      </w:r>
      <w:r w:rsidDel="00000000" w:rsidR="00000000" w:rsidRPr="00000000">
        <w:rPr>
          <w:vertAlign w:val="baseline"/>
          <w:rtl w:val="0"/>
        </w:rPr>
        <w:t xml:space="preserve">kB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\":\"20132 </w:t>
      </w:r>
      <w:r w:rsidDel="00000000" w:rsidR="00000000" w:rsidRPr="00000000">
        <w:rPr>
          <w:vertAlign w:val="baseline"/>
          <w:rtl w:val="0"/>
        </w:rPr>
        <w:t xml:space="preserve">kB</w:t>
      </w:r>
      <w:r w:rsidDel="00000000" w:rsidR="00000000" w:rsidRPr="00000000">
        <w:rPr>
          <w:vertAlign w:val="baseline"/>
          <w:rtl w:val="0"/>
        </w:rPr>
        <w:t xml:space="preserve">\"}","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\":\"10864604\",\"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\":\"485452\"}","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\":\"10844124\",\"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\":\"464972\"}","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health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状态良好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status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放电状态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level</w:t>
      </w:r>
      <w:r w:rsidDel="00000000" w:rsidR="00000000" w:rsidRPr="00000000">
        <w:rPr>
          <w:vertAlign w:val="baseline"/>
          <w:rtl w:val="0"/>
        </w:rPr>
        <w:t xml:space="preserve">\":\"۸۳٪\",\"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temperature</w:t>
      </w:r>
      <w:r w:rsidDel="00000000" w:rsidR="00000000" w:rsidRPr="00000000">
        <w:rPr>
          <w:vertAlign w:val="baseline"/>
          <w:rtl w:val="0"/>
        </w:rPr>
        <w:t xml:space="preserve">\":\"۳۲٫۱℃\",\"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voltage</w:t>
      </w:r>
      <w:r w:rsidDel="00000000" w:rsidR="00000000" w:rsidRPr="00000000">
        <w:rPr>
          <w:vertAlign w:val="baseline"/>
          <w:rtl w:val="0"/>
        </w:rPr>
        <w:t xml:space="preserve">\":\"4110</w:t>
      </w:r>
      <w:r w:rsidDel="00000000" w:rsidR="00000000" w:rsidRPr="00000000">
        <w:rPr>
          <w:vertAlign w:val="baseline"/>
          <w:rtl w:val="0"/>
        </w:rPr>
        <w:t xml:space="preserve">mV</w:t>
      </w:r>
      <w:r w:rsidDel="00000000" w:rsidR="00000000" w:rsidRPr="00000000">
        <w:rPr>
          <w:vertAlign w:val="baseline"/>
          <w:rtl w:val="0"/>
        </w:rPr>
        <w:t xml:space="preserve">\"}","</w:t>
      </w:r>
      <w:r w:rsidDel="00000000" w:rsidR="00000000" w:rsidRPr="00000000">
        <w:rPr>
          <w:vertAlign w:val="baseline"/>
          <w:rtl w:val="0"/>
        </w:rPr>
        <w:t xml:space="preserve">app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global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params</w:t>
      </w:r>
      <w:r w:rsidDel="00000000" w:rsidR="00000000" w:rsidRPr="00000000">
        <w:rPr>
          <w:vertAlign w:val="baseline"/>
          <w:rtl w:val="0"/>
        </w:rPr>
        <w:t xml:space="preserve">":""}</w:t>
      </w:r>
    </w:p>
    <w:p w:rsidR="00000000" w:rsidDel="00000000" w:rsidP="00000000" w:rsidRDefault="00000000" w:rsidRPr="00000000" w14:paraId="000002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[4][trackEvent] seesioniD:aKhLY2IqQwIVMiQ7SRWwY5DwgHHT7x7Z</w:t>
      </w:r>
    </w:p>
    <w:p w:rsidR="00000000" w:rsidDel="00000000" w:rsidP="00000000" w:rsidRDefault="00000000" w:rsidRPr="00000000" w14:paraId="0000022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[4][EventStoreManager] 插入session：aKhLY2IqQwIVMiQ7SRWwY5DwgHHT7x7Z</w:t>
      </w:r>
    </w:p>
    <w:p w:rsidR="00000000" w:rsidDel="00000000" w:rsidP="00000000" w:rsidRDefault="00000000" w:rsidRPr="00000000" w14:paraId="000002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2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[4][firebase trackEvent 日志] firebase事件上传app_start_bd</w:t>
      </w:r>
    </w:p>
    <w:p w:rsidR="00000000" w:rsidDel="00000000" w:rsidP="00000000" w:rsidRDefault="00000000" w:rsidRPr="00000000" w14:paraId="000002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[4][trackEvent] seesioniD:aKhLY2IqQwIVMiQ7SRWwY5DwgHHT7x7Z</w:t>
      </w:r>
    </w:p>
    <w:p w:rsidR="00000000" w:rsidDel="00000000" w:rsidP="00000000" w:rsidRDefault="00000000" w:rsidRPr="00000000" w14:paraId="0000022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2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[4][firebase trackEvent 日志] firebase事件上传bp_app_start_bd</w:t>
      </w:r>
    </w:p>
    <w:p w:rsidR="00000000" w:rsidDel="00000000" w:rsidP="00000000" w:rsidRDefault="00000000" w:rsidRPr="00000000" w14:paraId="000002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[4][trackEvent] seesioniD:aKhLY2IqQwIVMiQ7SRWwY5DwgHHT7x7Z</w:t>
      </w:r>
    </w:p>
    <w:p w:rsidR="00000000" w:rsidDel="00000000" w:rsidP="00000000" w:rsidRDefault="00000000" w:rsidRPr="00000000" w14:paraId="0000022D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2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[4][firebase trackEvent 日志] firebase事件上传app_bluetooth status_bd</w:t>
      </w:r>
    </w:p>
    <w:p w:rsidR="00000000" w:rsidDel="00000000" w:rsidP="00000000" w:rsidRDefault="00000000" w:rsidRPr="00000000" w14:paraId="000002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[4][trackEvent] seesioniD:aKhLY2IqQwIVMiQ7SRWwY5DwgHHT7x7Z</w:t>
      </w:r>
    </w:p>
    <w:p w:rsidR="00000000" w:rsidDel="00000000" w:rsidP="00000000" w:rsidRDefault="00000000" w:rsidRPr="00000000" w14:paraId="0000023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2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[4][firebase trackEvent 日志] firebase事件上传homepageappr_bd</w:t>
      </w:r>
    </w:p>
    <w:p w:rsidR="00000000" w:rsidDel="00000000" w:rsidP="00000000" w:rsidRDefault="00000000" w:rsidRPr="00000000" w14:paraId="000002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[4][trackEvent] seesioniD:aKhLY2IqQwIVMiQ7SRWwY5DwgHHT7x7Z</w:t>
      </w:r>
    </w:p>
    <w:p w:rsidR="00000000" w:rsidDel="00000000" w:rsidP="00000000" w:rsidRDefault="00000000" w:rsidRPr="00000000" w14:paraId="00000237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2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۱۴:۴۹:۱۰ [4][EventContentProvider] TimeElapsed(getEventDeviceInfo):11ms</w:t>
      </w:r>
    </w:p>
    <w:p w:rsidR="00000000" w:rsidDel="00000000" w:rsidP="00000000" w:rsidRDefault="00000000" w:rsidRPr="00000000" w14:paraId="000002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[4][firebase trackEvent 日志] firebase事件上传ad_home_page_show</w:t>
      </w:r>
    </w:p>
    <w:p w:rsidR="00000000" w:rsidDel="00000000" w:rsidP="00000000" w:rsidRDefault="00000000" w:rsidRPr="00000000" w14:paraId="000002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[4][trackEvent] seesioniD:aKhLY2IqQwIVMiQ7SRWwY5DwgHHT7x7Z</w:t>
      </w:r>
    </w:p>
    <w:p w:rsidR="00000000" w:rsidDel="00000000" w:rsidP="00000000" w:rsidRDefault="00000000" w:rsidRPr="00000000" w14:paraId="0000023D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[4][firebase trackEvent 日志] 组装完成，开始做存储到firebase的处理</w:t>
      </w:r>
    </w:p>
    <w:p w:rsidR="00000000" w:rsidDel="00000000" w:rsidP="00000000" w:rsidRDefault="00000000" w:rsidRPr="00000000" w14:paraId="000002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[4][firebase trackEvent 日志] firebase事件上传home_impression</w:t>
      </w:r>
    </w:p>
    <w:p w:rsidR="00000000" w:rsidDel="00000000" w:rsidP="00000000" w:rsidRDefault="00000000" w:rsidRPr="00000000" w14:paraId="000002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[4][trackEvent] seesioniD:aKhLY2IqQwIVMiQ7SRWwY5DwgHHT7x7Z</w:t>
      </w:r>
    </w:p>
    <w:p w:rsidR="00000000" w:rsidDel="00000000" w:rsidP="00000000" w:rsidRDefault="00000000" w:rsidRPr="00000000" w14:paraId="0000024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[4][firebase trackEvent 日志] 组装完成，开始做存储到firebase的处理</w:t>
      </w:r>
    </w:p>
    <w:p w:rsidR="00000000" w:rsidDel="00000000" w:rsidP="00000000" w:rsidRDefault="00000000" w:rsidRPr="00000000" w14:paraId="000002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[4][firebase trackEvent 日志] firebase事件上传new_user_homepage_impression</w:t>
      </w:r>
    </w:p>
    <w:p w:rsidR="00000000" w:rsidDel="00000000" w:rsidP="00000000" w:rsidRDefault="00000000" w:rsidRPr="00000000" w14:paraId="000002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[4][EventContentProvider] TimeElapsed(getEventDeviceInfo):3ms</w:t>
      </w:r>
    </w:p>
    <w:p w:rsidR="00000000" w:rsidDel="00000000" w:rsidP="00000000" w:rsidRDefault="00000000" w:rsidRPr="00000000" w14:paraId="000002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[4][EventContentProvider] TimeElapsed(getEventDeviceInfo):3ms</w:t>
      </w:r>
    </w:p>
    <w:p w:rsidR="00000000" w:rsidDel="00000000" w:rsidP="00000000" w:rsidRDefault="00000000" w:rsidRPr="00000000" w14:paraId="000002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[4][EventContentProvider] TimeElapsed(getEventDeviceInfo):7ms</w:t>
      </w:r>
    </w:p>
    <w:p w:rsidR="00000000" w:rsidDel="00000000" w:rsidP="00000000" w:rsidRDefault="00000000" w:rsidRPr="00000000" w14:paraId="000002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۱۴:۴۹:۱۱ [4][EventContentProvider] TimeElapsed(getEventDeviceInfo):7ms</w:t>
      </w:r>
    </w:p>
    <w:p w:rsidR="00000000" w:rsidDel="00000000" w:rsidP="00000000" w:rsidRDefault="00000000" w:rsidRPr="00000000" w14:paraId="000002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۱۴:۴۹:۱۲ [4][trackEvent] seesioniD:aKhLY2IqQwIVMiQ7SRWwY5DwgHHT7x7Z</w:t>
      </w:r>
    </w:p>
    <w:p w:rsidR="00000000" w:rsidDel="00000000" w:rsidP="00000000" w:rsidRDefault="00000000" w:rsidRPr="00000000" w14:paraId="0000024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۱۴:۴۹:۱۲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۱۴:۴۹:۱۲ [4][firebase trackEvent 日志] 组装完成，开始做存储到firebase的处理</w:t>
      </w:r>
    </w:p>
    <w:p w:rsidR="00000000" w:rsidDel="00000000" w:rsidP="00000000" w:rsidRDefault="00000000" w:rsidRPr="00000000" w14:paraId="000002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۱۴:۴۹:۱۲ [4][EventContentProvider] TimeElapsed(getEventDeviceInfo):5ms</w:t>
      </w:r>
    </w:p>
    <w:p w:rsidR="00000000" w:rsidDel="00000000" w:rsidP="00000000" w:rsidRDefault="00000000" w:rsidRPr="00000000" w14:paraId="000002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۱۴:۴۹:۱۲ [4][firebase trackEvent 日志] firebase事件上传ad_home_top_brand_show</w:t>
      </w:r>
    </w:p>
    <w:p w:rsidR="00000000" w:rsidDel="00000000" w:rsidP="00000000" w:rsidRDefault="00000000" w:rsidRPr="00000000" w14:paraId="000002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۱۴:۴۹:۱۲ [4][trackEvent] seesioniD:aKhLY2IqQwIVMiQ7SRWwY5DwgHHT7x7Z</w:t>
      </w:r>
    </w:p>
    <w:p w:rsidR="00000000" w:rsidDel="00000000" w:rsidP="00000000" w:rsidRDefault="00000000" w:rsidRPr="00000000" w14:paraId="0000025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۱۴:۴۹:۱۲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۱۴:۴۹:۱۲ [4][firebase trackEvent 日志] 组装完成，开始做存储到firebase的处理</w:t>
      </w:r>
    </w:p>
    <w:p w:rsidR="00000000" w:rsidDel="00000000" w:rsidP="00000000" w:rsidRDefault="00000000" w:rsidRPr="00000000" w14:paraId="000002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۱۴:۴۹:۱۲ [4][firebase trackEvent 日志] firebase事件上传homepage_topbanner_show_bd</w:t>
      </w:r>
    </w:p>
    <w:p w:rsidR="00000000" w:rsidDel="00000000" w:rsidP="00000000" w:rsidRDefault="00000000" w:rsidRPr="00000000" w14:paraId="000002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۱۴:۴۹:۱۳ [4][trackEvent] seesioniD:aKhLY2IqQwIVMiQ7SRWwY5DwgHHT7x7Z</w:t>
      </w:r>
    </w:p>
    <w:p w:rsidR="00000000" w:rsidDel="00000000" w:rsidP="00000000" w:rsidRDefault="00000000" w:rsidRPr="00000000" w14:paraId="0000025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۱۴:۴۹:۱۳ [4][firebase trackEvent 日志] 组装完成，开始做存储到firebase的处理</w:t>
      </w:r>
    </w:p>
    <w:p w:rsidR="00000000" w:rsidDel="00000000" w:rsidP="00000000" w:rsidRDefault="00000000" w:rsidRPr="00000000" w14:paraId="000002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۱۴:۴۹:۱۳ [4][EventContentProvider] TimeElapsed(getEventDeviceInfo):10ms</w:t>
      </w:r>
    </w:p>
    <w:p w:rsidR="00000000" w:rsidDel="00000000" w:rsidP="00000000" w:rsidRDefault="00000000" w:rsidRPr="00000000" w14:paraId="000002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۱۴:۴۹:۱۳ [4][firebase trackEvent 日志] firebase事件上传homepage_topbanner_show_bd</w:t>
      </w:r>
    </w:p>
    <w:p w:rsidR="00000000" w:rsidDel="00000000" w:rsidP="00000000" w:rsidRDefault="00000000" w:rsidRPr="00000000" w14:paraId="000002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۱۴:۴۹:۱۸ [4][trackEvent] seesioniD:aKhLY2IqQwIVMiQ7SRWwY5DwgHHT7x7Z</w:t>
      </w:r>
    </w:p>
    <w:p w:rsidR="00000000" w:rsidDel="00000000" w:rsidP="00000000" w:rsidRDefault="00000000" w:rsidRPr="00000000" w14:paraId="0000025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۱۴:۴۹:۱۸ [4][firebase trackEvent 日志] 组装完成，开始做存储到firebase的处理</w:t>
      </w:r>
    </w:p>
    <w:p w:rsidR="00000000" w:rsidDel="00000000" w:rsidP="00000000" w:rsidRDefault="00000000" w:rsidRPr="00000000" w14:paraId="000002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۱۴:۴۹:۱۸ [4][EventContentProvider] TimeElapsed(getEventDeviceInfo):10ms</w:t>
      </w:r>
    </w:p>
    <w:p w:rsidR="00000000" w:rsidDel="00000000" w:rsidP="00000000" w:rsidRDefault="00000000" w:rsidRPr="00000000" w14:paraId="000002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۱۴:۴۹:۱۸ [4][firebase trackEvent 日志] firebase事件上传home_miniapp_clk_bd</w:t>
      </w:r>
    </w:p>
    <w:p w:rsidR="00000000" w:rsidDel="00000000" w:rsidP="00000000" w:rsidRDefault="00000000" w:rsidRPr="00000000" w14:paraId="000002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۱۴:۴۹:۱۸ [4][EventContentProvider] TimeElapsed(getEventDeviceInfo):2ms</w:t>
      </w:r>
    </w:p>
    <w:p w:rsidR="00000000" w:rsidDel="00000000" w:rsidP="00000000" w:rsidRDefault="00000000" w:rsidRPr="00000000" w14:paraId="000002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۱۴:۴۹:۱۹ [4][trackEvent] seesioniD:aKhLY2IqQwIVMiQ7SRWwY5DwgHHT7x7Z</w:t>
      </w:r>
    </w:p>
    <w:p w:rsidR="00000000" w:rsidDel="00000000" w:rsidP="00000000" w:rsidRDefault="00000000" w:rsidRPr="00000000" w14:paraId="0000026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۱۴:۴۹:۱۹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۱۴:۴۹:۱۹ [4][firebase trackEvent 日志] 组装完成，开始做存储到firebase的处理</w:t>
      </w:r>
    </w:p>
    <w:p w:rsidR="00000000" w:rsidDel="00000000" w:rsidP="00000000" w:rsidRDefault="00000000" w:rsidRPr="00000000" w14:paraId="000002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۱۴:۴۹:۱۹ [4][EventContentProvider] TimeElapsed(getEventDeviceInfo):10ms</w:t>
      </w:r>
    </w:p>
    <w:p w:rsidR="00000000" w:rsidDel="00000000" w:rsidP="00000000" w:rsidRDefault="00000000" w:rsidRPr="00000000" w14:paraId="000002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۱۴:۴۹:۱۹ [4][firebase trackEvent 日志] firebase事件上传miniapp_collapse_bd</w:t>
      </w:r>
    </w:p>
    <w:p w:rsidR="00000000" w:rsidDel="00000000" w:rsidP="00000000" w:rsidRDefault="00000000" w:rsidRPr="00000000" w14:paraId="000002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269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2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firebase事件上传miniapp_imp_bd</w:t>
      </w:r>
    </w:p>
    <w:p w:rsidR="00000000" w:rsidDel="00000000" w:rsidP="00000000" w:rsidRDefault="00000000" w:rsidRPr="00000000" w14:paraId="000002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[4][EventContentProvider] TimeElapsed(getEventDeviceInfo):31ms</w:t>
      </w:r>
    </w:p>
    <w:p w:rsidR="00000000" w:rsidDel="00000000" w:rsidP="00000000" w:rsidRDefault="00000000" w:rsidRPr="00000000" w14:paraId="000002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26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2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[4][EventContentProvider] TimeElapsed(getEventDeviceInfo):2ms</w:t>
      </w:r>
    </w:p>
    <w:p w:rsidR="00000000" w:rsidDel="00000000" w:rsidP="00000000" w:rsidRDefault="00000000" w:rsidRPr="00000000" w14:paraId="000002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firebase事件上传homepageappr_bd</w:t>
      </w:r>
    </w:p>
    <w:p w:rsidR="00000000" w:rsidDel="00000000" w:rsidP="00000000" w:rsidRDefault="00000000" w:rsidRPr="00000000" w14:paraId="000002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27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2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[4][EventContentProvider] TimeElapsed(getEventDeviceInfo):3ms</w:t>
      </w:r>
    </w:p>
    <w:p w:rsidR="00000000" w:rsidDel="00000000" w:rsidP="00000000" w:rsidRDefault="00000000" w:rsidRPr="00000000" w14:paraId="000002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firebase事件上传ad_home_page_show</w:t>
      </w:r>
    </w:p>
    <w:p w:rsidR="00000000" w:rsidDel="00000000" w:rsidP="00000000" w:rsidRDefault="00000000" w:rsidRPr="00000000" w14:paraId="000002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27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2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firebase事件上传home_impression</w:t>
      </w:r>
    </w:p>
    <w:p w:rsidR="00000000" w:rsidDel="00000000" w:rsidP="00000000" w:rsidRDefault="00000000" w:rsidRPr="00000000" w14:paraId="000002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28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2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firebase事件上传new_user_homepage_impression</w:t>
      </w:r>
    </w:p>
    <w:p w:rsidR="00000000" w:rsidDel="00000000" w:rsidP="00000000" w:rsidRDefault="00000000" w:rsidRPr="00000000" w14:paraId="000002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28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2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[4][EventContentProvider] TimeElapsed(getEventDeviceInfo):6ms</w:t>
      </w:r>
    </w:p>
    <w:p w:rsidR="00000000" w:rsidDel="00000000" w:rsidP="00000000" w:rsidRDefault="00000000" w:rsidRPr="00000000" w14:paraId="000002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firebase事件上传home_to_selfie</w:t>
      </w:r>
    </w:p>
    <w:p w:rsidR="00000000" w:rsidDel="00000000" w:rsidP="00000000" w:rsidRDefault="00000000" w:rsidRPr="00000000" w14:paraId="000002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28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2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firebase事件上传home_clk_selfie_bd</w:t>
      </w:r>
    </w:p>
    <w:p w:rsidR="00000000" w:rsidDel="00000000" w:rsidP="00000000" w:rsidRDefault="00000000" w:rsidRPr="00000000" w14:paraId="000002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29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2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firebase事件上传new_user_homepage_selfie</w:t>
      </w:r>
    </w:p>
    <w:p w:rsidR="00000000" w:rsidDel="00000000" w:rsidP="00000000" w:rsidRDefault="00000000" w:rsidRPr="00000000" w14:paraId="000002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29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2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firebase事件上传ad_home_top_brand_show</w:t>
      </w:r>
    </w:p>
    <w:p w:rsidR="00000000" w:rsidDel="00000000" w:rsidP="00000000" w:rsidRDefault="00000000" w:rsidRPr="00000000" w14:paraId="000002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29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2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[4][EventContentProvider] TimeElapsed(getEventDeviceInfo):22ms</w:t>
      </w:r>
    </w:p>
    <w:p w:rsidR="00000000" w:rsidDel="00000000" w:rsidP="00000000" w:rsidRDefault="00000000" w:rsidRPr="00000000" w14:paraId="000002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[4][firebase trackEvent 日志] firebase事件上传homepage_topbanner_show_bd</w:t>
      </w:r>
    </w:p>
    <w:p w:rsidR="00000000" w:rsidDel="00000000" w:rsidP="00000000" w:rsidRDefault="00000000" w:rsidRPr="00000000" w14:paraId="000002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۱۴:۴۹:۲۰ [4][EventContentProvider] TimeElapsed(getEventDeviceInfo):3ms</w:t>
      </w:r>
    </w:p>
    <w:p w:rsidR="00000000" w:rsidDel="00000000" w:rsidP="00000000" w:rsidRDefault="00000000" w:rsidRPr="00000000" w14:paraId="000002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۱۴:۴۹:۲۱ [4][trackEvent] seesioniD:aKhLY2IqQwIVMiQ7SRWwY5DwgHHT7x7Z</w:t>
      </w:r>
    </w:p>
    <w:p w:rsidR="00000000" w:rsidDel="00000000" w:rsidP="00000000" w:rsidRDefault="00000000" w:rsidRPr="00000000" w14:paraId="000002A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۱۴:۴۹:۲۱ [4][firebase trackEvent 日志] 组装完成，开始做存储到firebase的处理</w:t>
      </w:r>
    </w:p>
    <w:p w:rsidR="00000000" w:rsidDel="00000000" w:rsidP="00000000" w:rsidRDefault="00000000" w:rsidRPr="00000000" w14:paraId="000002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۱۴:۴۹:۲۱ [4][EventContentProvider] TimeElapsed(getEventDeviceInfo):10ms</w:t>
      </w:r>
    </w:p>
    <w:p w:rsidR="00000000" w:rsidDel="00000000" w:rsidP="00000000" w:rsidRDefault="00000000" w:rsidRPr="00000000" w14:paraId="000002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۱۴:۴۹:۲۱ [4][firebase trackEvent 日志] firebase事件上传homepage_topbanner_show_bd</w:t>
      </w:r>
    </w:p>
    <w:p w:rsidR="00000000" w:rsidDel="00000000" w:rsidP="00000000" w:rsidRDefault="00000000" w:rsidRPr="00000000" w14:paraId="000002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[4][trackEvent] seesioniD:aKhLY2IqQwIVMiQ7SRWwY5DwgHHT7x7Z</w:t>
      </w:r>
    </w:p>
    <w:p w:rsidR="00000000" w:rsidDel="00000000" w:rsidP="00000000" w:rsidRDefault="00000000" w:rsidRPr="00000000" w14:paraId="000002A7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۱۴:۴۹:۲۲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[4][firebase trackEvent 日志] 组装完成，开始做存储到firebase的处理</w:t>
      </w:r>
    </w:p>
    <w:p w:rsidR="00000000" w:rsidDel="00000000" w:rsidP="00000000" w:rsidRDefault="00000000" w:rsidRPr="00000000" w14:paraId="000002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[4][firebase trackEvent 日志] firebase事件上传selfie_appr_bd</w:t>
      </w:r>
    </w:p>
    <w:p w:rsidR="00000000" w:rsidDel="00000000" w:rsidP="00000000" w:rsidRDefault="00000000" w:rsidRPr="00000000" w14:paraId="000002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[4][trackEvent] seesioniD:aKhLY2IqQwIVMiQ7SRWwY5DwgHHT7x7Z</w:t>
      </w:r>
    </w:p>
    <w:p w:rsidR="00000000" w:rsidDel="00000000" w:rsidP="00000000" w:rsidRDefault="00000000" w:rsidRPr="00000000" w14:paraId="000002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[4][EventContentProvider] TimeElapsed(getEventDeviceInfo):26ms</w:t>
      </w:r>
    </w:p>
    <w:p w:rsidR="00000000" w:rsidDel="00000000" w:rsidP="00000000" w:rsidRDefault="00000000" w:rsidRPr="00000000" w14:paraId="000002AD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۱۴:۴۹:۲۲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A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[4][firebase trackEvent 日志] 组装完成，开始做存储到firebase的处理</w:t>
      </w:r>
    </w:p>
    <w:p w:rsidR="00000000" w:rsidDel="00000000" w:rsidP="00000000" w:rsidRDefault="00000000" w:rsidRPr="00000000" w14:paraId="000002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B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[4][firebase trackEvent 日志] firebase事件上传selfie_page_impression</w:t>
      </w:r>
    </w:p>
    <w:p w:rsidR="00000000" w:rsidDel="00000000" w:rsidP="00000000" w:rsidRDefault="00000000" w:rsidRPr="00000000" w14:paraId="000002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[4][trackEvent] seesioniD:aKhLY2IqQwIVMiQ7SRWwY5DwgHHT7x7Z</w:t>
      </w:r>
    </w:p>
    <w:p w:rsidR="00000000" w:rsidDel="00000000" w:rsidP="00000000" w:rsidRDefault="00000000" w:rsidRPr="00000000" w14:paraId="000002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[4][EventContentProvider] TimeElapsed(getEventDeviceInfo):14ms</w:t>
      </w:r>
    </w:p>
    <w:p w:rsidR="00000000" w:rsidDel="00000000" w:rsidP="00000000" w:rsidRDefault="00000000" w:rsidRPr="00000000" w14:paraId="000002B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۱۴:۴۹:۲۲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[4][firebase trackEvent 日志] 组装完成，开始做存储到firebase的处理</w:t>
      </w:r>
    </w:p>
    <w:p w:rsidR="00000000" w:rsidDel="00000000" w:rsidP="00000000" w:rsidRDefault="00000000" w:rsidRPr="00000000" w14:paraId="000002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۱۴:۴۹:۲۲ [4][firebase trackEvent 日志] firebase事件上传new_user_selfie_page_impression</w:t>
      </w:r>
    </w:p>
    <w:p w:rsidR="00000000" w:rsidDel="00000000" w:rsidP="00000000" w:rsidRDefault="00000000" w:rsidRPr="00000000" w14:paraId="000002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۱۴:۴۹:۲۵ [4][trackEvent] seesioniD:aKhLY2IqQwIVMiQ7SRWwY5DwgHHT7x7Z</w:t>
      </w:r>
    </w:p>
    <w:p w:rsidR="00000000" w:rsidDel="00000000" w:rsidP="00000000" w:rsidRDefault="00000000" w:rsidRPr="00000000" w14:paraId="000002B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۱۴:۴۹:۲۵ [4][firebase trackEvent 日志] 组装完成，开始做存储到firebase的处理</w:t>
      </w:r>
    </w:p>
    <w:p w:rsidR="00000000" w:rsidDel="00000000" w:rsidP="00000000" w:rsidRDefault="00000000" w:rsidRPr="00000000" w14:paraId="000002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۱۴:۴۹:۲۵ [4][firebase trackEvent 日志] firebase事件上传selfie_back_bd</w:t>
      </w:r>
    </w:p>
    <w:p w:rsidR="00000000" w:rsidDel="00000000" w:rsidP="00000000" w:rsidRDefault="00000000" w:rsidRPr="00000000" w14:paraId="000002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۱۴:۴۹:۲۵ [4][EventContentProvider] TimeElapsed(getEventDeviceInfo):49ms</w:t>
      </w:r>
    </w:p>
    <w:p w:rsidR="00000000" w:rsidDel="00000000" w:rsidP="00000000" w:rsidRDefault="00000000" w:rsidRPr="00000000" w14:paraId="000002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2B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2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[4][EventContentProvider] TimeElapsed(getEventDeviceInfo):37ms</w:t>
      </w:r>
    </w:p>
    <w:p w:rsidR="00000000" w:rsidDel="00000000" w:rsidP="00000000" w:rsidRDefault="00000000" w:rsidRPr="00000000" w14:paraId="000002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firebase事件上传homepageappr_bd</w:t>
      </w:r>
    </w:p>
    <w:p w:rsidR="00000000" w:rsidDel="00000000" w:rsidP="00000000" w:rsidRDefault="00000000" w:rsidRPr="00000000" w14:paraId="000002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2C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2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firebase事件上传ad_home_page_show</w:t>
      </w:r>
    </w:p>
    <w:p w:rsidR="00000000" w:rsidDel="00000000" w:rsidP="00000000" w:rsidRDefault="00000000" w:rsidRPr="00000000" w14:paraId="000002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2C9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2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C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firebase事件上传home_impression</w:t>
      </w:r>
    </w:p>
    <w:p w:rsidR="00000000" w:rsidDel="00000000" w:rsidP="00000000" w:rsidRDefault="00000000" w:rsidRPr="00000000" w14:paraId="000002C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[4][EventContentProvider] TimeElapsed(getEventDeviceInfo):12ms</w:t>
      </w:r>
    </w:p>
    <w:p w:rsidR="00000000" w:rsidDel="00000000" w:rsidP="00000000" w:rsidRDefault="00000000" w:rsidRPr="00000000" w14:paraId="000002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2C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D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2D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firebase事件上传new_user_homepage_impression</w:t>
      </w:r>
    </w:p>
    <w:p w:rsidR="00000000" w:rsidDel="00000000" w:rsidP="00000000" w:rsidRDefault="00000000" w:rsidRPr="00000000" w14:paraId="000002D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[4][EventContentProvider] TimeElapsed(getEventDeviceInfo):7ms</w:t>
      </w:r>
    </w:p>
    <w:p w:rsidR="00000000" w:rsidDel="00000000" w:rsidP="00000000" w:rsidRDefault="00000000" w:rsidRPr="00000000" w14:paraId="000002D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2D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2D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D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firebase事件上传selfie_appr_time_bd</w:t>
      </w:r>
    </w:p>
    <w:p w:rsidR="00000000" w:rsidDel="00000000" w:rsidP="00000000" w:rsidRDefault="00000000" w:rsidRPr="00000000" w14:paraId="000002D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[4][EventContentProvider] TimeElapsed(getEventDeviceInfo):5ms</w:t>
      </w:r>
    </w:p>
    <w:p w:rsidR="00000000" w:rsidDel="00000000" w:rsidP="00000000" w:rsidRDefault="00000000" w:rsidRPr="00000000" w14:paraId="000002D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2D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D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[4][EventContentProvider] TimeElapsed(getEventDeviceInfo):3ms</w:t>
      </w:r>
    </w:p>
    <w:p w:rsidR="00000000" w:rsidDel="00000000" w:rsidP="00000000" w:rsidRDefault="00000000" w:rsidRPr="00000000" w14:paraId="000002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2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D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firebase事件上传ad_home_top_brand_show</w:t>
      </w:r>
    </w:p>
    <w:p w:rsidR="00000000" w:rsidDel="00000000" w:rsidP="00000000" w:rsidRDefault="00000000" w:rsidRPr="00000000" w14:paraId="000002E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2E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E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2E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E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firebase事件上传homepage_topbanner_show_bd</w:t>
      </w:r>
    </w:p>
    <w:p w:rsidR="00000000" w:rsidDel="00000000" w:rsidP="00000000" w:rsidRDefault="00000000" w:rsidRPr="00000000" w14:paraId="000002E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2E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2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[4][EventContentProvider] TimeElapsed(getEventDeviceInfo):3ms</w:t>
      </w:r>
    </w:p>
    <w:p w:rsidR="00000000" w:rsidDel="00000000" w:rsidP="00000000" w:rsidRDefault="00000000" w:rsidRPr="00000000" w14:paraId="000002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E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[4][firebase trackEvent 日志] firebase事件上传home_clk_beautify_bd</w:t>
      </w:r>
    </w:p>
    <w:p w:rsidR="00000000" w:rsidDel="00000000" w:rsidP="00000000" w:rsidRDefault="00000000" w:rsidRPr="00000000" w14:paraId="000002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۱۴:۴۹:۲۶ [4][EventContentProvider] TimeElapsed(getEventDeviceInfo):17ms</w:t>
      </w:r>
    </w:p>
    <w:p w:rsidR="00000000" w:rsidDel="00000000" w:rsidP="00000000" w:rsidRDefault="00000000" w:rsidRPr="00000000" w14:paraId="000002E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۱۴:۴۹:۲۷ [4][EventContentProvider] TimeElapsed(getEventDeviceInfo):2ms</w:t>
      </w:r>
    </w:p>
    <w:p w:rsidR="00000000" w:rsidDel="00000000" w:rsidP="00000000" w:rsidRDefault="00000000" w:rsidRPr="00000000" w14:paraId="000002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۱۴:۴۹:۲۷ [4][trackEvent] seesioniD:aKhLY2IqQwIVMiQ7SRWwY5DwgHHT7x7Z</w:t>
      </w:r>
    </w:p>
    <w:p w:rsidR="00000000" w:rsidDel="00000000" w:rsidP="00000000" w:rsidRDefault="00000000" w:rsidRPr="00000000" w14:paraId="000002E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E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۱۴:۴۹:۲۷ [4][firebase trackEvent 日志] 组装完成，开始做存储到firebase的处理</w:t>
      </w:r>
    </w:p>
    <w:p w:rsidR="00000000" w:rsidDel="00000000" w:rsidP="00000000" w:rsidRDefault="00000000" w:rsidRPr="00000000" w14:paraId="000002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F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۱۴:۴۹:۲۷ [4][firebase trackEvent 日志] firebase事件上传ad_album_page_show</w:t>
      </w:r>
    </w:p>
    <w:p w:rsidR="00000000" w:rsidDel="00000000" w:rsidP="00000000" w:rsidRDefault="00000000" w:rsidRPr="00000000" w14:paraId="000002F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۱۴:۴۹:۲۷ [4][EventContentProvider] TimeElapsed(getEventDeviceInfo):8ms</w:t>
      </w:r>
    </w:p>
    <w:p w:rsidR="00000000" w:rsidDel="00000000" w:rsidP="00000000" w:rsidRDefault="00000000" w:rsidRPr="00000000" w14:paraId="000002F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۱۴:۴۹:۲۷ [4][trackEvent] seesioniD:aKhLY2IqQwIVMiQ7SRWwY5DwgHHT7x7Z</w:t>
      </w:r>
    </w:p>
    <w:p w:rsidR="00000000" w:rsidDel="00000000" w:rsidP="00000000" w:rsidRDefault="00000000" w:rsidRPr="00000000" w14:paraId="000002F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۱۴:۴۹:۲۷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F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۱۴:۴۹:۲۷ [4][firebase trackEvent 日志] 组装完成，开始做存储到firebase的处理</w:t>
      </w:r>
    </w:p>
    <w:p w:rsidR="00000000" w:rsidDel="00000000" w:rsidP="00000000" w:rsidRDefault="00000000" w:rsidRPr="00000000" w14:paraId="000002F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F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۱۴:۴۹:۲۷ [4][firebase trackEvent 日志] firebase事件上传album_impression_bd</w:t>
      </w:r>
    </w:p>
    <w:p w:rsidR="00000000" w:rsidDel="00000000" w:rsidP="00000000" w:rsidRDefault="00000000" w:rsidRPr="00000000" w14:paraId="000002F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۱۴:۴۹:۲۷ [4][EventContentProvider] TimeElapsed(getEventDeviceInfo):11ms</w:t>
      </w:r>
    </w:p>
    <w:p w:rsidR="00000000" w:rsidDel="00000000" w:rsidP="00000000" w:rsidRDefault="00000000" w:rsidRPr="00000000" w14:paraId="000002F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[4][trackEvent] seesioniD:aKhLY2IqQwIVMiQ7SRWwY5DwgHHT7x7Z</w:t>
      </w:r>
    </w:p>
    <w:p w:rsidR="00000000" w:rsidDel="00000000" w:rsidP="00000000" w:rsidRDefault="00000000" w:rsidRPr="00000000" w14:paraId="000002F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2F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[4][firebase trackEvent 日志] 组装完成，开始做存储到firebase的处理</w:t>
      </w:r>
    </w:p>
    <w:p w:rsidR="00000000" w:rsidDel="00000000" w:rsidP="00000000" w:rsidRDefault="00000000" w:rsidRPr="00000000" w14:paraId="000002F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2F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[4][firebase trackEvent 日志] firebase事件上传album_page_back_bd</w:t>
      </w:r>
    </w:p>
    <w:p w:rsidR="00000000" w:rsidDel="00000000" w:rsidP="00000000" w:rsidRDefault="00000000" w:rsidRPr="00000000" w14:paraId="000002F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[4][EventContentProvider] TimeElapsed(getEventDeviceInfo):43ms</w:t>
      </w:r>
    </w:p>
    <w:p w:rsidR="00000000" w:rsidDel="00000000" w:rsidP="00000000" w:rsidRDefault="00000000" w:rsidRPr="00000000" w14:paraId="000002F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[4][trackEvent] seesioniD:aKhLY2IqQwIVMiQ7SRWwY5DwgHHT7x7Z</w:t>
      </w:r>
    </w:p>
    <w:p w:rsidR="00000000" w:rsidDel="00000000" w:rsidP="00000000" w:rsidRDefault="00000000" w:rsidRPr="00000000" w14:paraId="0000030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[4][EventContentProvider] TimeElapsed(getEventDeviceInfo):5ms</w:t>
      </w:r>
    </w:p>
    <w:p w:rsidR="00000000" w:rsidDel="00000000" w:rsidP="00000000" w:rsidRDefault="00000000" w:rsidRPr="00000000" w14:paraId="000003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[4][firebase trackEvent 日志] 组装完成，开始做存储到firebase的处理</w:t>
      </w:r>
    </w:p>
    <w:p w:rsidR="00000000" w:rsidDel="00000000" w:rsidP="00000000" w:rsidRDefault="00000000" w:rsidRPr="00000000" w14:paraId="000003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[4][firebase trackEvent 日志] firebase事件上传homepageappr_bd</w:t>
      </w:r>
    </w:p>
    <w:p w:rsidR="00000000" w:rsidDel="00000000" w:rsidP="00000000" w:rsidRDefault="00000000" w:rsidRPr="00000000" w14:paraId="000003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[4][trackEvent] seesioniD:aKhLY2IqQwIVMiQ7SRWwY5DwgHHT7x7Z</w:t>
      </w:r>
    </w:p>
    <w:p w:rsidR="00000000" w:rsidDel="00000000" w:rsidP="00000000" w:rsidRDefault="00000000" w:rsidRPr="00000000" w14:paraId="0000030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[4][firebase trackEvent 日志] 组装完成，开始做存储到firebase的处理</w:t>
      </w:r>
    </w:p>
    <w:p w:rsidR="00000000" w:rsidDel="00000000" w:rsidP="00000000" w:rsidRDefault="00000000" w:rsidRPr="00000000" w14:paraId="000003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[4][firebase trackEvent 日志] firebase事件上传ad_home_page_show</w:t>
      </w:r>
    </w:p>
    <w:p w:rsidR="00000000" w:rsidDel="00000000" w:rsidP="00000000" w:rsidRDefault="00000000" w:rsidRPr="00000000" w14:paraId="000003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[4][trackEvent] seesioniD:aKhLY2IqQwIVMiQ7SRWwY5DwgHHT7x7Z</w:t>
      </w:r>
    </w:p>
    <w:p w:rsidR="00000000" w:rsidDel="00000000" w:rsidP="00000000" w:rsidRDefault="00000000" w:rsidRPr="00000000" w14:paraId="0000030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[4][firebase trackEvent 日志] 组装完成，开始做存储到firebase的处理</w:t>
      </w:r>
    </w:p>
    <w:p w:rsidR="00000000" w:rsidDel="00000000" w:rsidP="00000000" w:rsidRDefault="00000000" w:rsidRPr="00000000" w14:paraId="000003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[4][firebase trackEvent 日志] firebase事件上传home_impression</w:t>
      </w:r>
    </w:p>
    <w:p w:rsidR="00000000" w:rsidDel="00000000" w:rsidP="00000000" w:rsidRDefault="00000000" w:rsidRPr="00000000" w14:paraId="000003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[4][trackEvent] seesioniD:aKhLY2IqQwIVMiQ7SRWwY5DwgHHT7x7Z</w:t>
      </w:r>
    </w:p>
    <w:p w:rsidR="00000000" w:rsidDel="00000000" w:rsidP="00000000" w:rsidRDefault="00000000" w:rsidRPr="00000000" w14:paraId="0000031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[4][firebase trackEvent 日志] 组装完成，开始做存储到firebase的处理</w:t>
      </w:r>
    </w:p>
    <w:p w:rsidR="00000000" w:rsidDel="00000000" w:rsidP="00000000" w:rsidRDefault="00000000" w:rsidRPr="00000000" w14:paraId="000003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[4][firebase trackEvent 日志] firebase事件上传new_user_homepage_impression</w:t>
      </w:r>
    </w:p>
    <w:p w:rsidR="00000000" w:rsidDel="00000000" w:rsidP="00000000" w:rsidRDefault="00000000" w:rsidRPr="00000000" w14:paraId="000003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۱۴:۴۹:۳۳ [4][EventContentProvider] TimeElapsed(getEventDeviceInfo):5ms</w:t>
      </w:r>
    </w:p>
    <w:p w:rsidR="00000000" w:rsidDel="00000000" w:rsidP="00000000" w:rsidRDefault="00000000" w:rsidRPr="00000000" w14:paraId="000003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[4][trackEvent] seesioniD:aKhLY2IqQwIVMiQ7SRWwY5DwgHHT7x7Z</w:t>
      </w:r>
    </w:p>
    <w:p w:rsidR="00000000" w:rsidDel="00000000" w:rsidP="00000000" w:rsidRDefault="00000000" w:rsidRPr="00000000" w14:paraId="0000031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[4][firebase trackEvent 日志] 组装完成，开始做存储到firebase的处理</w:t>
      </w:r>
    </w:p>
    <w:p w:rsidR="00000000" w:rsidDel="00000000" w:rsidP="00000000" w:rsidRDefault="00000000" w:rsidRPr="00000000" w14:paraId="000003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[4][EventContentProvider] TimeElapsed(getEventDeviceInfo):2ms</w:t>
      </w:r>
    </w:p>
    <w:p w:rsidR="00000000" w:rsidDel="00000000" w:rsidP="00000000" w:rsidRDefault="00000000" w:rsidRPr="00000000" w14:paraId="000003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[4][firebase trackEvent 日志] firebase事件上传ad_home_top_brand_show</w:t>
      </w:r>
    </w:p>
    <w:p w:rsidR="00000000" w:rsidDel="00000000" w:rsidP="00000000" w:rsidRDefault="00000000" w:rsidRPr="00000000" w14:paraId="000003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[4][trackEvent] seesioniD:aKhLY2IqQwIVMiQ7SRWwY5DwgHHT7x7Z</w:t>
      </w:r>
    </w:p>
    <w:p w:rsidR="00000000" w:rsidDel="00000000" w:rsidP="00000000" w:rsidRDefault="00000000" w:rsidRPr="00000000" w14:paraId="0000031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[4][firebase trackEvent 日志] 组装完成，开始做存储到firebase的处理</w:t>
      </w:r>
    </w:p>
    <w:p w:rsidR="00000000" w:rsidDel="00000000" w:rsidP="00000000" w:rsidRDefault="00000000" w:rsidRPr="00000000" w14:paraId="000003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[4][firebase trackEvent 日志] firebase事件上传homepage_topbanner_show_bd</w:t>
      </w:r>
    </w:p>
    <w:p w:rsidR="00000000" w:rsidDel="00000000" w:rsidP="00000000" w:rsidRDefault="00000000" w:rsidRPr="00000000" w14:paraId="000003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[4][trackEvent] seesioniD:aKhLY2IqQwIVMiQ7SRWwY5DwgHHT7x7Z</w:t>
      </w:r>
    </w:p>
    <w:p w:rsidR="00000000" w:rsidDel="00000000" w:rsidP="00000000" w:rsidRDefault="00000000" w:rsidRPr="00000000" w14:paraId="0000032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[4][firebase trackEvent 日志] 组装完成，开始做存储到firebase的处理</w:t>
      </w:r>
    </w:p>
    <w:p w:rsidR="00000000" w:rsidDel="00000000" w:rsidP="00000000" w:rsidRDefault="00000000" w:rsidRPr="00000000" w14:paraId="000003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[4][firebase trackEvent 日志] firebase事件上传home_miniapp_clk_bd</w:t>
      </w:r>
    </w:p>
    <w:p w:rsidR="00000000" w:rsidDel="00000000" w:rsidP="00000000" w:rsidRDefault="00000000" w:rsidRPr="00000000" w14:paraId="000003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[4][EventContentProvider] TimeElapsed(getEventDeviceInfo):10ms</w:t>
      </w:r>
    </w:p>
    <w:p w:rsidR="00000000" w:rsidDel="00000000" w:rsidP="00000000" w:rsidRDefault="00000000" w:rsidRPr="00000000" w14:paraId="000003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۱۴:۴۹:۳۴ [4][EventContentProvider] TimeElapsed(getEventDeviceInfo):30ms</w:t>
      </w:r>
    </w:p>
    <w:p w:rsidR="00000000" w:rsidDel="00000000" w:rsidP="00000000" w:rsidRDefault="00000000" w:rsidRPr="00000000" w14:paraId="000003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۱۴:۴۹:۳۶ [4][trackEvent] seesioniD:aKhLY2IqQwIVMiQ7SRWwY5DwgHHT7x7Z</w:t>
      </w:r>
    </w:p>
    <w:p w:rsidR="00000000" w:rsidDel="00000000" w:rsidP="00000000" w:rsidRDefault="00000000" w:rsidRPr="00000000" w14:paraId="0000032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۱۴:۴۹:۳۶ [4][firebase trackEvent 日志] 组装完成，开始做存储到firebase的处理</w:t>
      </w:r>
    </w:p>
    <w:p w:rsidR="00000000" w:rsidDel="00000000" w:rsidP="00000000" w:rsidRDefault="00000000" w:rsidRPr="00000000" w14:paraId="000003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۱۴:۴۹:۳۶ [4][firebase trackEvent 日志] firebase事件上传miniapp_collapse_bd</w:t>
      </w:r>
    </w:p>
    <w:p w:rsidR="00000000" w:rsidDel="00000000" w:rsidP="00000000" w:rsidRDefault="00000000" w:rsidRPr="00000000" w14:paraId="000003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۱۴:۴۹:۳۶ [4][EventContentProvider] TimeElapsed(getEventDeviceInfo):12ms</w:t>
      </w:r>
    </w:p>
    <w:p w:rsidR="00000000" w:rsidDel="00000000" w:rsidP="00000000" w:rsidRDefault="00000000" w:rsidRPr="00000000" w14:paraId="000003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32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3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firebase事件上传miniapp_imp_bd</w:t>
      </w:r>
    </w:p>
    <w:p w:rsidR="00000000" w:rsidDel="00000000" w:rsidP="00000000" w:rsidRDefault="00000000" w:rsidRPr="00000000" w14:paraId="000003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[4][EventContentProvider] TimeElapsed(getEventDeviceInfo):50ms</w:t>
      </w:r>
    </w:p>
    <w:p w:rsidR="00000000" w:rsidDel="00000000" w:rsidP="00000000" w:rsidRDefault="00000000" w:rsidRPr="00000000" w14:paraId="000003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33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3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firebase事件上传homepageappr_bd</w:t>
      </w:r>
    </w:p>
    <w:p w:rsidR="00000000" w:rsidDel="00000000" w:rsidP="00000000" w:rsidRDefault="00000000" w:rsidRPr="00000000" w14:paraId="000003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[4][EventContentProvider] TimeElapsed(getEventDeviceInfo):22ms</w:t>
      </w:r>
    </w:p>
    <w:p w:rsidR="00000000" w:rsidDel="00000000" w:rsidP="00000000" w:rsidRDefault="00000000" w:rsidRPr="00000000" w14:paraId="000003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33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3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firebase事件上传ad_home_page_show</w:t>
      </w:r>
    </w:p>
    <w:p w:rsidR="00000000" w:rsidDel="00000000" w:rsidP="00000000" w:rsidRDefault="00000000" w:rsidRPr="00000000" w14:paraId="000003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33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3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firebase事件上传home_impression</w:t>
      </w:r>
    </w:p>
    <w:p w:rsidR="00000000" w:rsidDel="00000000" w:rsidP="00000000" w:rsidRDefault="00000000" w:rsidRPr="00000000" w14:paraId="000003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34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3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firebase事件上传new_user_homepage_impression</w:t>
      </w:r>
    </w:p>
    <w:p w:rsidR="00000000" w:rsidDel="00000000" w:rsidP="00000000" w:rsidRDefault="00000000" w:rsidRPr="00000000" w14:paraId="000003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[4][EventContentProvider] TimeElapsed(getEventDeviceInfo):26ms</w:t>
      </w:r>
    </w:p>
    <w:p w:rsidR="00000000" w:rsidDel="00000000" w:rsidP="00000000" w:rsidRDefault="00000000" w:rsidRPr="00000000" w14:paraId="000003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34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3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firebase事件上传ad_home_top_brand_show</w:t>
      </w:r>
    </w:p>
    <w:p w:rsidR="00000000" w:rsidDel="00000000" w:rsidP="00000000" w:rsidRDefault="00000000" w:rsidRPr="00000000" w14:paraId="000003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34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3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[4][EventContentProvider] TimeElapsed(getEventDeviceInfo):6ms</w:t>
      </w:r>
    </w:p>
    <w:p w:rsidR="00000000" w:rsidDel="00000000" w:rsidP="00000000" w:rsidRDefault="00000000" w:rsidRPr="00000000" w14:paraId="000003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۱۴:۴۹:۳۷ [4][firebase trackEvent 日志] firebase事件上传homepage_topbanner_show_bd</w:t>
      </w:r>
    </w:p>
    <w:p w:rsidR="00000000" w:rsidDel="00000000" w:rsidP="00000000" w:rsidRDefault="00000000" w:rsidRPr="00000000" w14:paraId="000003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[4][trackEvent] seesioniD:aKhLY2IqQwIVMiQ7SRWwY5DwgHHT7x7Z</w:t>
      </w:r>
    </w:p>
    <w:p w:rsidR="00000000" w:rsidDel="00000000" w:rsidP="00000000" w:rsidRDefault="00000000" w:rsidRPr="00000000" w14:paraId="0000035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[4][firebase trackEvent 日志] 组装完成，开始做存储到firebase的处理</w:t>
      </w:r>
    </w:p>
    <w:p w:rsidR="00000000" w:rsidDel="00000000" w:rsidP="00000000" w:rsidRDefault="00000000" w:rsidRPr="00000000" w14:paraId="000003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[4][firebase trackEvent 日志] firebase事件上传home_to_selfie</w:t>
      </w:r>
    </w:p>
    <w:p w:rsidR="00000000" w:rsidDel="00000000" w:rsidP="00000000" w:rsidRDefault="00000000" w:rsidRPr="00000000" w14:paraId="000003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[4][trackEvent] seesioniD:aKhLY2IqQwIVMiQ7SRWwY5DwgHHT7x7Z</w:t>
      </w:r>
    </w:p>
    <w:p w:rsidR="00000000" w:rsidDel="00000000" w:rsidP="00000000" w:rsidRDefault="00000000" w:rsidRPr="00000000" w14:paraId="0000035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[4][firebase trackEvent 日志] 组装完成，开始做存储到firebase的处理</w:t>
      </w:r>
    </w:p>
    <w:p w:rsidR="00000000" w:rsidDel="00000000" w:rsidP="00000000" w:rsidRDefault="00000000" w:rsidRPr="00000000" w14:paraId="000003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[4][firebase trackEvent 日志] firebase事件上传home_clk_selfie_bd</w:t>
      </w:r>
    </w:p>
    <w:p w:rsidR="00000000" w:rsidDel="00000000" w:rsidP="00000000" w:rsidRDefault="00000000" w:rsidRPr="00000000" w14:paraId="000003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[4][trackEvent] seesioniD:aKhLY2IqQwIVMiQ7SRWwY5DwgHHT7x7Z</w:t>
      </w:r>
    </w:p>
    <w:p w:rsidR="00000000" w:rsidDel="00000000" w:rsidP="00000000" w:rsidRDefault="00000000" w:rsidRPr="00000000" w14:paraId="0000035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[4][firebase trackEvent 日志] 组装完成，开始做存储到firebase的处理</w:t>
      </w:r>
    </w:p>
    <w:p w:rsidR="00000000" w:rsidDel="00000000" w:rsidP="00000000" w:rsidRDefault="00000000" w:rsidRPr="00000000" w14:paraId="000003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[4][firebase trackEvent 日志] firebase事件上传new_user_homepage_selfie</w:t>
      </w:r>
    </w:p>
    <w:p w:rsidR="00000000" w:rsidDel="00000000" w:rsidP="00000000" w:rsidRDefault="00000000" w:rsidRPr="00000000" w14:paraId="000003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[4][EventContentProvider] TimeElapsed(getEventDeviceInfo):113ms</w:t>
      </w:r>
    </w:p>
    <w:p w:rsidR="00000000" w:rsidDel="00000000" w:rsidP="00000000" w:rsidRDefault="00000000" w:rsidRPr="00000000" w14:paraId="000003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۱۴:۴۹:۳۸ [4][EventContentProvider] TimeElapsed(getEventDeviceInfo):12ms</w:t>
      </w:r>
    </w:p>
    <w:p w:rsidR="00000000" w:rsidDel="00000000" w:rsidP="00000000" w:rsidRDefault="00000000" w:rsidRPr="00000000" w14:paraId="000003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[4][trackEvent] seesioniD:aKhLY2IqQwIVMiQ7SRWwY5DwgHHT7x7Z</w:t>
      </w:r>
    </w:p>
    <w:p w:rsidR="00000000" w:rsidDel="00000000" w:rsidP="00000000" w:rsidRDefault="00000000" w:rsidRPr="00000000" w14:paraId="0000036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۱۴:۴۹:۳۹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[4][firebase trackEvent 日志] 组装完成，开始做存储到firebase的处理</w:t>
      </w:r>
    </w:p>
    <w:p w:rsidR="00000000" w:rsidDel="00000000" w:rsidP="00000000" w:rsidRDefault="00000000" w:rsidRPr="00000000" w14:paraId="000003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[4][firebase trackEvent 日志] firebase事件上传selfie_appr_bd</w:t>
      </w:r>
    </w:p>
    <w:p w:rsidR="00000000" w:rsidDel="00000000" w:rsidP="00000000" w:rsidRDefault="00000000" w:rsidRPr="00000000" w14:paraId="000003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[4][trackEvent] seesioniD:aKhLY2IqQwIVMiQ7SRWwY5DwgHHT7x7Z</w:t>
      </w:r>
    </w:p>
    <w:p w:rsidR="00000000" w:rsidDel="00000000" w:rsidP="00000000" w:rsidRDefault="00000000" w:rsidRPr="00000000" w14:paraId="0000036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۱۴:۴۹:۳۹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[4][firebase trackEvent 日志] 组装完成，开始做存储到firebase的处理</w:t>
      </w:r>
    </w:p>
    <w:p w:rsidR="00000000" w:rsidDel="00000000" w:rsidP="00000000" w:rsidRDefault="00000000" w:rsidRPr="00000000" w14:paraId="000003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[4][firebase trackEvent 日志] firebase事件上传selfie_page_impression</w:t>
      </w:r>
    </w:p>
    <w:p w:rsidR="00000000" w:rsidDel="00000000" w:rsidP="00000000" w:rsidRDefault="00000000" w:rsidRPr="00000000" w14:paraId="000003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[4][trackEvent] seesioniD:aKhLY2IqQwIVMiQ7SRWwY5DwgHHT7x7Z</w:t>
      </w:r>
    </w:p>
    <w:p w:rsidR="00000000" w:rsidDel="00000000" w:rsidP="00000000" w:rsidRDefault="00000000" w:rsidRPr="00000000" w14:paraId="0000037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۱۴:۴۹:۳۹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[4][firebase trackEvent 日志] 组装完成，开始做存储到firebase的处理</w:t>
      </w:r>
    </w:p>
    <w:p w:rsidR="00000000" w:rsidDel="00000000" w:rsidP="00000000" w:rsidRDefault="00000000" w:rsidRPr="00000000" w14:paraId="000003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[4][firebase trackEvent 日志] firebase事件上传new_user_selfie_page_impression</w:t>
      </w:r>
    </w:p>
    <w:p w:rsidR="00000000" w:rsidDel="00000000" w:rsidP="00000000" w:rsidRDefault="00000000" w:rsidRPr="00000000" w14:paraId="000003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[4][EventContentProvider] TimeElapsed(getEventDeviceInfo):45ms</w:t>
      </w:r>
    </w:p>
    <w:p w:rsidR="00000000" w:rsidDel="00000000" w:rsidP="00000000" w:rsidRDefault="00000000" w:rsidRPr="00000000" w14:paraId="000003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۱۴:۴۹:۳۹ [4][EventContentProvider] TimeElapsed(getEventDeviceInfo):4ms</w:t>
      </w:r>
    </w:p>
    <w:p w:rsidR="00000000" w:rsidDel="00000000" w:rsidP="00000000" w:rsidRDefault="00000000" w:rsidRPr="00000000" w14:paraId="000003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377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۱۴:۴۹:۴۱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3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[4][EventContentProvider] TimeElapsed(getEventDeviceInfo):9ms</w:t>
      </w:r>
    </w:p>
    <w:p w:rsidR="00000000" w:rsidDel="00000000" w:rsidP="00000000" w:rsidRDefault="00000000" w:rsidRPr="00000000" w14:paraId="000003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firebase事件上传selfie_back_bd</w:t>
      </w:r>
    </w:p>
    <w:p w:rsidR="00000000" w:rsidDel="00000000" w:rsidP="00000000" w:rsidRDefault="00000000" w:rsidRPr="00000000" w14:paraId="000003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[4][EventContentProvider] TimeElapsed(getEventDeviceInfo):10ms</w:t>
      </w:r>
    </w:p>
    <w:p w:rsidR="00000000" w:rsidDel="00000000" w:rsidP="00000000" w:rsidRDefault="00000000" w:rsidRPr="00000000" w14:paraId="000003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37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۱۴:۴۹:۴۱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3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firebase事件上传homepageappr_bd</w:t>
      </w:r>
    </w:p>
    <w:p w:rsidR="00000000" w:rsidDel="00000000" w:rsidP="00000000" w:rsidRDefault="00000000" w:rsidRPr="00000000" w14:paraId="000003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38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۱۴:۴۹:۴۱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3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firebase事件上传ad_home_page_show</w:t>
      </w:r>
    </w:p>
    <w:p w:rsidR="00000000" w:rsidDel="00000000" w:rsidP="00000000" w:rsidRDefault="00000000" w:rsidRPr="00000000" w14:paraId="000003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38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۱۴:۴۹:۴۱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3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firebase事件上传home_impression</w:t>
      </w:r>
    </w:p>
    <w:p w:rsidR="00000000" w:rsidDel="00000000" w:rsidP="00000000" w:rsidRDefault="00000000" w:rsidRPr="00000000" w14:paraId="000003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38D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۱۴:۴۹:۴۱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3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[4][EventContentProvider] TimeElapsed(getEventDeviceInfo):3ms</w:t>
      </w:r>
    </w:p>
    <w:p w:rsidR="00000000" w:rsidDel="00000000" w:rsidP="00000000" w:rsidRDefault="00000000" w:rsidRPr="00000000" w14:paraId="000003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firebase事件上传new_user_homepage_impression</w:t>
      </w:r>
    </w:p>
    <w:p w:rsidR="00000000" w:rsidDel="00000000" w:rsidP="00000000" w:rsidRDefault="00000000" w:rsidRPr="00000000" w14:paraId="000003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[4][EventContentProvider] TimeElapsed(getEventDeviceInfo):22ms</w:t>
      </w:r>
    </w:p>
    <w:p w:rsidR="00000000" w:rsidDel="00000000" w:rsidP="00000000" w:rsidRDefault="00000000" w:rsidRPr="00000000" w14:paraId="000003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39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۱۴:۴۹:۴۱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3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[4][firebase trackEvent 日志] firebase事件上传selfie_appr_time_bd</w:t>
      </w:r>
    </w:p>
    <w:p w:rsidR="00000000" w:rsidDel="00000000" w:rsidP="00000000" w:rsidRDefault="00000000" w:rsidRPr="00000000" w14:paraId="000003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۱۴:۴۹:۴۱ [4][EventContentProvider] TimeElapsed(getEventDeviceInfo):11ms</w:t>
      </w:r>
    </w:p>
    <w:p w:rsidR="00000000" w:rsidDel="00000000" w:rsidP="00000000" w:rsidRDefault="00000000" w:rsidRPr="00000000" w14:paraId="000003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۱۴:۴۹:۴۲ [4][trackEvent] seesioniD:aKhLY2IqQwIVMiQ7SRWwY5DwgHHT7x7Z</w:t>
      </w:r>
    </w:p>
    <w:p w:rsidR="00000000" w:rsidDel="00000000" w:rsidP="00000000" w:rsidRDefault="00000000" w:rsidRPr="00000000" w14:paraId="0000039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۱۴:۴۹:۴۲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۱۴:۴۹:۴۲ [4][firebase trackEvent 日志] 组装完成，开始做存储到firebase的处理</w:t>
      </w:r>
    </w:p>
    <w:p w:rsidR="00000000" w:rsidDel="00000000" w:rsidP="00000000" w:rsidRDefault="00000000" w:rsidRPr="00000000" w14:paraId="000003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۱۴:۴۹:۴۲ [4][firebase trackEvent 日志] firebase事件上传ad_home_top_brand_show</w:t>
      </w:r>
    </w:p>
    <w:p w:rsidR="00000000" w:rsidDel="00000000" w:rsidP="00000000" w:rsidRDefault="00000000" w:rsidRPr="00000000" w14:paraId="000003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۱۴:۴۹:۴۲ [4][trackEvent] seesioniD:aKhLY2IqQwIVMiQ7SRWwY5DwgHHT7x7Z</w:t>
      </w:r>
    </w:p>
    <w:p w:rsidR="00000000" w:rsidDel="00000000" w:rsidP="00000000" w:rsidRDefault="00000000" w:rsidRPr="00000000" w14:paraId="0000039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۱۴:۴۹:۴۲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۱۴:۴۹:۴۲ [4][firebase trackEvent 日志] 组装完成，开始做存储到firebase的处理</w:t>
      </w:r>
    </w:p>
    <w:p w:rsidR="00000000" w:rsidDel="00000000" w:rsidP="00000000" w:rsidRDefault="00000000" w:rsidRPr="00000000" w14:paraId="000003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۱۴:۴۹:۴۲ [4][firebase trackEvent 日志] firebase事件上传homepage_topbanner_show_bd</w:t>
      </w:r>
    </w:p>
    <w:p w:rsidR="00000000" w:rsidDel="00000000" w:rsidP="00000000" w:rsidRDefault="00000000" w:rsidRPr="00000000" w14:paraId="000003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۱۴:۴۹:۴۲ [4][EventContentProvider] TimeElapsed(getEventDeviceInfo):30ms</w:t>
      </w:r>
    </w:p>
    <w:p w:rsidR="00000000" w:rsidDel="00000000" w:rsidP="00000000" w:rsidRDefault="00000000" w:rsidRPr="00000000" w14:paraId="000003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۱۴:۴۹:۴۳ [4][trackEvent] seesioniD:aKhLY2IqQwIVMiQ7SRWwY5DwgHHT7x7Z</w:t>
      </w:r>
    </w:p>
    <w:p w:rsidR="00000000" w:rsidDel="00000000" w:rsidP="00000000" w:rsidRDefault="00000000" w:rsidRPr="00000000" w14:paraId="000003A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۱۴:۴۹:۴۳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۱۴:۴۹:۴۳ [4][firebase trackEvent 日志] 组装完成，开始做存储到firebase的处理</w:t>
      </w:r>
    </w:p>
    <w:p w:rsidR="00000000" w:rsidDel="00000000" w:rsidP="00000000" w:rsidRDefault="00000000" w:rsidRPr="00000000" w14:paraId="000003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۱۴:۴۹:۴۳ [4][EventContentProvider] TimeElapsed(getEventDeviceInfo):3ms</w:t>
      </w:r>
    </w:p>
    <w:p w:rsidR="00000000" w:rsidDel="00000000" w:rsidP="00000000" w:rsidRDefault="00000000" w:rsidRPr="00000000" w14:paraId="000003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۱۴:۴۹:۴۳ [4][firebase trackEvent 日志] firebase事件上传homepage_topbanner_show_bd</w:t>
      </w:r>
    </w:p>
    <w:p w:rsidR="00000000" w:rsidDel="00000000" w:rsidP="00000000" w:rsidRDefault="00000000" w:rsidRPr="00000000" w14:paraId="000003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۱۴:۴۹:۴۳ [4][EventContentProvider] TimeElapsed(getEventDeviceInfo):10ms</w:t>
      </w:r>
    </w:p>
    <w:p w:rsidR="00000000" w:rsidDel="00000000" w:rsidP="00000000" w:rsidRDefault="00000000" w:rsidRPr="00000000" w14:paraId="000003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۱۴:۵۰:۰۵ [4][InitializerChecker] Current com.meitu.library.analytics.sdk.m.g not initialization.</w:t>
      </w:r>
    </w:p>
    <w:p w:rsidR="00000000" w:rsidDel="00000000" w:rsidP="00000000" w:rsidRDefault="00000000" w:rsidRPr="00000000" w14:paraId="000003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۱۴:۵۰:۰۵ [4][TeemoContext] Start with AppKey: C6FF0769324CD2F1</w:t>
      </w:r>
    </w:p>
    <w:p w:rsidR="00000000" w:rsidDel="00000000" w:rsidP="00000000" w:rsidRDefault="00000000" w:rsidRPr="00000000" w14:paraId="000003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۱۴:۵۰:۰۵ [4][JsonStorage] Successful load json:/data/user/0/com.commsource.beautyplus/app_teemo_test/TeemoPrefs.mo</w:t>
      </w:r>
    </w:p>
    <w:p w:rsidR="00000000" w:rsidDel="00000000" w:rsidP="00000000" w:rsidRDefault="00000000" w:rsidRPr="00000000" w14:paraId="000003A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۱۴:۵۰:۰۵ [4][JsonStorage] Successful load json:/storage/emulated/0/.teemo/SharePrefs.mo</w:t>
      </w:r>
    </w:p>
    <w:p w:rsidR="00000000" w:rsidDel="00000000" w:rsidP="00000000" w:rsidRDefault="00000000" w:rsidRPr="00000000" w14:paraId="000003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۱۴:۵۰:۰۵ [4][StorageManager] SharedStorage file changed in app closed state, await sync.</w:t>
      </w:r>
    </w:p>
    <w:p w:rsidR="00000000" w:rsidDel="00000000" w:rsidP="00000000" w:rsidRDefault="00000000" w:rsidRPr="00000000" w14:paraId="000003B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۱۴:۵۰:۰۵ [4][StorageManager] SharedStorage file changed, try overlay.</w:t>
      </w:r>
    </w:p>
    <w:p w:rsidR="00000000" w:rsidDel="00000000" w:rsidP="00000000" w:rsidRDefault="00000000" w:rsidRPr="00000000" w14:paraId="000003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۱۴:۵۰:۰۵ [4][JsonStorage] OverlayJsonValue end! errorCount:0</w:t>
      </w:r>
    </w:p>
    <w:p w:rsidR="00000000" w:rsidDel="00000000" w:rsidP="00000000" w:rsidRDefault="00000000" w:rsidRPr="00000000" w14:paraId="000003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۱۴:۵۰:۰۵ [4][SetupMainClient] On initialized done!</w:t>
      </w:r>
    </w:p>
    <w:p w:rsidR="00000000" w:rsidDel="00000000" w:rsidP="00000000" w:rsidRDefault="00000000" w:rsidRPr="00000000" w14:paraId="000003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۱۴:۵۰:۰۵ [4][Teemo] TimeElapsed(Teemo.setup):105ms</w:t>
      </w:r>
    </w:p>
    <w:p w:rsidR="00000000" w:rsidDel="00000000" w:rsidP="00000000" w:rsidRDefault="00000000" w:rsidRPr="00000000" w14:paraId="000003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[4][AppAnalyzerImpl] tryStar Session:尝试开启一个session</w:t>
      </w:r>
    </w:p>
    <w:p w:rsidR="00000000" w:rsidDel="00000000" w:rsidP="00000000" w:rsidRDefault="00000000" w:rsidRPr="00000000" w14:paraId="000003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[4][trackEvent] sessioniD:</w:t>
      </w:r>
    </w:p>
    <w:p w:rsidR="00000000" w:rsidDel="00000000" w:rsidP="00000000" w:rsidRDefault="00000000" w:rsidRPr="00000000" w14:paraId="000003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[4][EventContentProvider] TimeElapsed(getEventDeviceInfo):95ms</w:t>
      </w:r>
    </w:p>
    <w:p w:rsidR="00000000" w:rsidDel="00000000" w:rsidP="00000000" w:rsidRDefault="00000000" w:rsidRPr="00000000" w14:paraId="000003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[4][EventContentProvider] TimeElapsed(getEventDeviceInfo):100ms</w:t>
      </w:r>
    </w:p>
    <w:p w:rsidR="00000000" w:rsidDel="00000000" w:rsidP="00000000" w:rsidRDefault="00000000" w:rsidRPr="00000000" w14:paraId="000003B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۱۴:۵۰:۰۷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[4][firebase trackEvent 日志] 组装完成，开始做存储到firebase的处理</w:t>
      </w:r>
    </w:p>
    <w:p w:rsidR="00000000" w:rsidDel="00000000" w:rsidP="00000000" w:rsidRDefault="00000000" w:rsidRPr="00000000" w14:paraId="000003B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۱۴:۵۰:۰۷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:{"</w:t>
      </w:r>
      <w:r w:rsidDel="00000000" w:rsidR="00000000" w:rsidRPr="00000000">
        <w:rPr>
          <w:vertAlign w:val="baseline"/>
          <w:rtl w:val="0"/>
        </w:rPr>
        <w:t xml:space="preserve">imei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imei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iccid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iccid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mac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addr</w:t>
      </w:r>
      <w:r w:rsidDel="00000000" w:rsidR="00000000" w:rsidRPr="00000000">
        <w:rPr>
          <w:vertAlign w:val="baseline"/>
          <w:rtl w:val="0"/>
        </w:rPr>
        <w:t xml:space="preserve">":"02:00:00:00:00:00","</w:t>
      </w:r>
      <w:r w:rsidDel="00000000" w:rsidR="00000000" w:rsidRPr="00000000">
        <w:rPr>
          <w:vertAlign w:val="baseline"/>
          <w:rtl w:val="0"/>
        </w:rPr>
        <w:t xml:space="preserve">android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":"9085</w:t>
      </w:r>
      <w:r w:rsidDel="00000000" w:rsidR="00000000" w:rsidRPr="00000000">
        <w:rPr>
          <w:vertAlign w:val="baseline"/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3586377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379","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android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":"9085</w:t>
      </w:r>
      <w:r w:rsidDel="00000000" w:rsidR="00000000" w:rsidRPr="00000000">
        <w:rPr>
          <w:vertAlign w:val="baseline"/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3586377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379","</w:t>
      </w:r>
      <w:r w:rsidDel="00000000" w:rsidR="00000000" w:rsidRPr="00000000">
        <w:rPr>
          <w:vertAlign w:val="baseline"/>
          <w:rtl w:val="0"/>
        </w:rPr>
        <w:t xml:space="preserve">advertising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":"762</w:t>
      </w:r>
      <w:r w:rsidDel="00000000" w:rsidR="00000000" w:rsidRPr="00000000">
        <w:rPr>
          <w:vertAlign w:val="baseline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42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9-9076-4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03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-061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34</w:t>
      </w:r>
      <w:r w:rsidDel="00000000" w:rsidR="00000000" w:rsidRPr="00000000">
        <w:rPr>
          <w:vertAlign w:val="baseline"/>
          <w:rtl w:val="0"/>
        </w:rPr>
        <w:t xml:space="preserve">daa</w:t>
      </w:r>
      <w:r w:rsidDel="00000000" w:rsidR="00000000" w:rsidRPr="00000000">
        <w:rPr>
          <w:vertAlign w:val="baseline"/>
          <w:rtl w:val="0"/>
        </w:rPr>
        <w:t xml:space="preserve">03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current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advertising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channel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googleplay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app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":"7.0.270","</w:t>
      </w:r>
      <w:r w:rsidDel="00000000" w:rsidR="00000000" w:rsidRPr="00000000">
        <w:rPr>
          <w:vertAlign w:val="baseline"/>
          <w:rtl w:val="0"/>
        </w:rPr>
        <w:t xml:space="preserve">sdk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":"4.3.1","</w:t>
      </w:r>
      <w:r w:rsidDel="00000000" w:rsidR="00000000" w:rsidRPr="00000000">
        <w:rPr>
          <w:vertAlign w:val="baseline"/>
          <w:rtl w:val="0"/>
        </w:rPr>
        <w:t xml:space="preserve">device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model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AUM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29","</w:t>
      </w:r>
      <w:r w:rsidDel="00000000" w:rsidR="00000000" w:rsidRPr="00000000">
        <w:rPr>
          <w:vertAlign w:val="baseline"/>
          <w:rtl w:val="0"/>
        </w:rPr>
        <w:t xml:space="preserve">carrier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network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os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":"8.0.0","</w:t>
      </w:r>
      <w:r w:rsidDel="00000000" w:rsidR="00000000" w:rsidRPr="00000000">
        <w:rPr>
          <w:vertAlign w:val="baseline"/>
          <w:rtl w:val="0"/>
        </w:rPr>
        <w:t xml:space="preserve">language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fa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IR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is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root</w:t>
      </w:r>
      <w:r w:rsidDel="00000000" w:rsidR="00000000" w:rsidRPr="00000000">
        <w:rPr>
          <w:vertAlign w:val="baseline"/>
          <w:rtl w:val="0"/>
        </w:rPr>
        <w:t xml:space="preserve">":2,"</w:t>
      </w:r>
      <w:r w:rsidDel="00000000" w:rsidR="00000000" w:rsidRPr="00000000">
        <w:rPr>
          <w:vertAlign w:val="baseline"/>
          <w:rtl w:val="0"/>
        </w:rPr>
        <w:t xml:space="preserve">uid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timezone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GMT</w:t>
      </w:r>
      <w:r w:rsidDel="00000000" w:rsidR="00000000" w:rsidRPr="00000000">
        <w:rPr>
          <w:vertAlign w:val="baseline"/>
          <w:rtl w:val="0"/>
        </w:rPr>
        <w:t xml:space="preserve">+3","</w:t>
      </w:r>
      <w:r w:rsidDel="00000000" w:rsidR="00000000" w:rsidRPr="00000000">
        <w:rPr>
          <w:vertAlign w:val="baseline"/>
          <w:rtl w:val="0"/>
        </w:rPr>
        <w:t xml:space="preserve">brand</w:t>
      </w:r>
      <w:r w:rsidDel="00000000" w:rsidR="00000000" w:rsidRPr="00000000">
        <w:rPr>
          <w:vertAlign w:val="baseline"/>
          <w:rtl w:val="0"/>
        </w:rPr>
        <w:t xml:space="preserve">":"</w:t>
      </w:r>
      <w:r w:rsidDel="00000000" w:rsidR="00000000" w:rsidRPr="00000000">
        <w:rPr>
          <w:vertAlign w:val="baseline"/>
          <w:rtl w:val="0"/>
        </w:rPr>
        <w:t xml:space="preserve">HONOR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vertAlign w:val="baseline"/>
          <w:rtl w:val="0"/>
        </w:rPr>
        <w:t xml:space="preserve">longitude</w:t>
      </w:r>
      <w:r w:rsidDel="00000000" w:rsidR="00000000" w:rsidRPr="00000000">
        <w:rPr>
          <w:vertAlign w:val="baseline"/>
          <w:rtl w:val="0"/>
        </w:rPr>
        <w:t xml:space="preserve">":0,"</w:t>
      </w:r>
      <w:r w:rsidDel="00000000" w:rsidR="00000000" w:rsidRPr="00000000">
        <w:rPr>
          <w:vertAlign w:val="baseline"/>
          <w:rtl w:val="0"/>
        </w:rPr>
        <w:t xml:space="preserve">latitude</w:t>
      </w:r>
      <w:r w:rsidDel="00000000" w:rsidR="00000000" w:rsidRPr="00000000">
        <w:rPr>
          <w:vertAlign w:val="baseline"/>
          <w:rtl w:val="0"/>
        </w:rPr>
        <w:t xml:space="preserve">":0,"</w:t>
      </w:r>
      <w:r w:rsidDel="00000000" w:rsidR="00000000" w:rsidRPr="00000000">
        <w:rPr>
          <w:vertAlign w:val="baseline"/>
          <w:rtl w:val="0"/>
        </w:rPr>
        <w:t xml:space="preserve">pseudo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unique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":"357517332677244","</w:t>
      </w:r>
      <w:r w:rsidDel="00000000" w:rsidR="00000000" w:rsidRPr="00000000">
        <w:rPr>
          <w:vertAlign w:val="baseline"/>
          <w:rtl w:val="0"/>
        </w:rPr>
        <w:t xml:space="preserve">hardware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serial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number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gid</w:t>
      </w:r>
      <w:r w:rsidDel="00000000" w:rsidR="00000000" w:rsidRPr="00000000">
        <w:rPr>
          <w:vertAlign w:val="baseline"/>
          <w:rtl w:val="0"/>
        </w:rPr>
        <w:t xml:space="preserve">":"2337500397","</w:t>
      </w:r>
      <w:r w:rsidDel="00000000" w:rsidR="00000000" w:rsidRPr="00000000">
        <w:rPr>
          <w:vertAlign w:val="baseline"/>
          <w:rtl w:val="0"/>
        </w:rPr>
        <w:t xml:space="preserve">gid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status</w:t>
      </w:r>
      <w:r w:rsidDel="00000000" w:rsidR="00000000" w:rsidRPr="00000000">
        <w:rPr>
          <w:vertAlign w:val="baseline"/>
          <w:rtl w:val="0"/>
        </w:rPr>
        <w:t xml:space="preserve">":"1","</w:t>
      </w:r>
      <w:r w:rsidDel="00000000" w:rsidR="00000000" w:rsidRPr="00000000">
        <w:rPr>
          <w:vertAlign w:val="baseline"/>
          <w:rtl w:val="0"/>
        </w:rPr>
        <w:t xml:space="preserve">imsi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codes</w:t>
      </w:r>
      <w:r w:rsidDel="00000000" w:rsidR="00000000" w:rsidRPr="00000000">
        <w:rPr>
          <w:vertAlign w:val="baseline"/>
          <w:rtl w:val="0"/>
        </w:rPr>
        <w:t xml:space="preserve">\":[{\"</w:t>
      </w:r>
      <w:r w:rsidDel="00000000" w:rsidR="00000000" w:rsidRPr="00000000">
        <w:rPr>
          <w:vertAlign w:val="baseline"/>
          <w:rtl w:val="0"/>
        </w:rPr>
        <w:t xml:space="preserve">code</w:t>
      </w:r>
      <w:r w:rsidDel="00000000" w:rsidR="00000000" w:rsidRPr="00000000">
        <w:rPr>
          <w:vertAlign w:val="baseline"/>
          <w:rtl w:val="0"/>
        </w:rPr>
        <w:t xml:space="preserve">\":9158,\"</w:t>
      </w:r>
      <w:r w:rsidDel="00000000" w:rsidR="00000000" w:rsidRPr="00000000">
        <w:rPr>
          <w:vertAlign w:val="baseline"/>
          <w:rtl w:val="0"/>
        </w:rPr>
        <w:t xml:space="preserve">count</w:t>
      </w:r>
      <w:r w:rsidDel="00000000" w:rsidR="00000000" w:rsidRPr="00000000">
        <w:rPr>
          <w:vertAlign w:val="baseline"/>
          <w:rtl w:val="0"/>
        </w:rPr>
        <w:t xml:space="preserve">\":0,\"</w:t>
      </w:r>
      <w:r w:rsidDel="00000000" w:rsidR="00000000" w:rsidRPr="00000000">
        <w:rPr>
          <w:vertAlign w:val="baseline"/>
          <w:rtl w:val="0"/>
        </w:rPr>
        <w:t xml:space="preserve">status</w:t>
      </w:r>
      <w:r w:rsidDel="00000000" w:rsidR="00000000" w:rsidRPr="00000000">
        <w:rPr>
          <w:vertAlign w:val="baseline"/>
          <w:rtl w:val="0"/>
        </w:rPr>
        <w:t xml:space="preserve">\":1,\"</w:t>
      </w:r>
      <w:r w:rsidDel="00000000" w:rsidR="00000000" w:rsidRPr="00000000">
        <w:rPr>
          <w:vertAlign w:val="baseline"/>
          <w:rtl w:val="0"/>
        </w:rPr>
        <w:t xml:space="preserve">lr</w:t>
      </w:r>
      <w:r w:rsidDel="00000000" w:rsidR="00000000" w:rsidRPr="00000000">
        <w:rPr>
          <w:vertAlign w:val="baseline"/>
          <w:rtl w:val="0"/>
        </w:rPr>
        <w:t xml:space="preserve">\":0}],\"</w:t>
      </w:r>
      <w:r w:rsidDel="00000000" w:rsidR="00000000" w:rsidRPr="00000000">
        <w:rPr>
          <w:vertAlign w:val="baseline"/>
          <w:rtl w:val="0"/>
        </w:rPr>
        <w:t xml:space="preserve">last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access</w:t>
      </w:r>
      <w:r w:rsidDel="00000000" w:rsidR="00000000" w:rsidRPr="00000000">
        <w:rPr>
          <w:vertAlign w:val="baseline"/>
          <w:rtl w:val="0"/>
        </w:rPr>
        <w:t xml:space="preserve">\":1604655295916,\"</w:t>
      </w:r>
      <w:r w:rsidDel="00000000" w:rsidR="00000000" w:rsidRPr="00000000">
        <w:rPr>
          <w:vertAlign w:val="baseline"/>
          <w:rtl w:val="0"/>
        </w:rPr>
        <w:t xml:space="preserve">timeout</w:t>
      </w:r>
      <w:r w:rsidDel="00000000" w:rsidR="00000000" w:rsidRPr="00000000">
        <w:rPr>
          <w:vertAlign w:val="baseline"/>
          <w:rtl w:val="0"/>
        </w:rPr>
        <w:t xml:space="preserve">\":2047483000,\"</w:t>
      </w:r>
      <w:r w:rsidDel="00000000" w:rsidR="00000000" w:rsidRPr="00000000">
        <w:rPr>
          <w:vertAlign w:val="baseline"/>
          <w:rtl w:val="0"/>
        </w:rPr>
        <w:t xml:space="preserve">version</w:t>
      </w:r>
      <w:r w:rsidDel="00000000" w:rsidR="00000000" w:rsidRPr="00000000">
        <w:rPr>
          <w:vertAlign w:val="baseline"/>
          <w:rtl w:val="0"/>
        </w:rPr>
        <w:t xml:space="preserve">\":\"4.0.0\"}","</w:t>
      </w:r>
      <w:r w:rsidDel="00000000" w:rsidR="00000000" w:rsidRPr="00000000">
        <w:rPr>
          <w:vertAlign w:val="baseline"/>
          <w:rtl w:val="0"/>
        </w:rPr>
        <w:t xml:space="preserve">ab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codes</w:t>
      </w:r>
      <w:r w:rsidDel="00000000" w:rsidR="00000000" w:rsidRPr="00000000">
        <w:rPr>
          <w:vertAlign w:val="baseline"/>
          <w:rtl w:val="0"/>
        </w:rPr>
        <w:t xml:space="preserve">":"","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max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freq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未知频率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min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freq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未知频率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processor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AUM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29\",\"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kernels</w:t>
      </w:r>
      <w:r w:rsidDel="00000000" w:rsidR="00000000" w:rsidRPr="00000000">
        <w:rPr>
          <w:vertAlign w:val="baseline"/>
          <w:rtl w:val="0"/>
        </w:rPr>
        <w:t xml:space="preserve">\":\"8</w:t>
      </w:r>
      <w:r w:rsidDel="00000000" w:rsidR="00000000" w:rsidRPr="00000000">
        <w:rPr>
          <w:vertAlign w:val="baseline"/>
          <w:rtl w:val="0"/>
        </w:rPr>
        <w:t xml:space="preserve">核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cpu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abis</w:t>
      </w:r>
      <w:r w:rsidDel="00000000" w:rsidR="00000000" w:rsidRPr="00000000">
        <w:rPr>
          <w:vertAlign w:val="baseline"/>
          <w:rtl w:val="0"/>
        </w:rPr>
        <w:t xml:space="preserve">\":\"[</w:t>
      </w:r>
      <w:r w:rsidDel="00000000" w:rsidR="00000000" w:rsidRPr="00000000">
        <w:rPr>
          <w:vertAlign w:val="baseline"/>
          <w:rtl w:val="0"/>
        </w:rPr>
        <w:t xml:space="preserve">arm</w:t>
      </w:r>
      <w:r w:rsidDel="00000000" w:rsidR="00000000" w:rsidRPr="00000000">
        <w:rPr>
          <w:vertAlign w:val="baseline"/>
          <w:rtl w:val="0"/>
        </w:rPr>
        <w:t xml:space="preserve">64-</w: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armeabi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armeabi</w:t>
      </w:r>
      <w:r w:rsidDel="00000000" w:rsidR="00000000" w:rsidRPr="00000000">
        <w:rPr>
          <w:vertAlign w:val="baseline"/>
          <w:rtl w:val="0"/>
        </w:rPr>
        <w:t xml:space="preserve">]\"}","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\":\"1875844 </w:t>
      </w:r>
      <w:r w:rsidDel="00000000" w:rsidR="00000000" w:rsidRPr="00000000">
        <w:rPr>
          <w:vertAlign w:val="baseline"/>
          <w:rtl w:val="0"/>
        </w:rPr>
        <w:t xml:space="preserve">kB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ram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\":\"24036 </w:t>
      </w:r>
      <w:r w:rsidDel="00000000" w:rsidR="00000000" w:rsidRPr="00000000">
        <w:rPr>
          <w:vertAlign w:val="baseline"/>
          <w:rtl w:val="0"/>
        </w:rPr>
        <w:t xml:space="preserve">kB</w:t>
      </w:r>
      <w:r w:rsidDel="00000000" w:rsidR="00000000" w:rsidRPr="00000000">
        <w:rPr>
          <w:vertAlign w:val="baseline"/>
          <w:rtl w:val="0"/>
        </w:rPr>
        <w:t xml:space="preserve">\"}","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\":\"10864604\",\"</w:t>
      </w:r>
      <w:r w:rsidDel="00000000" w:rsidR="00000000" w:rsidRPr="00000000">
        <w:rPr>
          <w:vertAlign w:val="baseline"/>
          <w:rtl w:val="0"/>
        </w:rPr>
        <w:t xml:space="preserve">rom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\":\"484480\"}","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\":\"10844124\",\"</w:t>
      </w:r>
      <w:r w:rsidDel="00000000" w:rsidR="00000000" w:rsidRPr="00000000">
        <w:rPr>
          <w:vertAlign w:val="baseline"/>
          <w:rtl w:val="0"/>
        </w:rPr>
        <w:t xml:space="preserve">sd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card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free</w:t>
      </w:r>
      <w:r w:rsidDel="00000000" w:rsidR="00000000" w:rsidRPr="00000000">
        <w:rPr>
          <w:vertAlign w:val="baseline"/>
          <w:rtl w:val="0"/>
        </w:rPr>
        <w:t xml:space="preserve">\":\"464000\"}","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info</w:t>
      </w:r>
      <w:r w:rsidDel="00000000" w:rsidR="00000000" w:rsidRPr="00000000">
        <w:rPr>
          <w:vertAlign w:val="baseline"/>
          <w:rtl w:val="0"/>
        </w:rPr>
        <w:t xml:space="preserve">":"{\"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health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状态良好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status</w:t>
      </w:r>
      <w:r w:rsidDel="00000000" w:rsidR="00000000" w:rsidRPr="00000000">
        <w:rPr>
          <w:vertAlign w:val="baseline"/>
          <w:rtl w:val="0"/>
        </w:rPr>
        <w:t xml:space="preserve">\":\"</w:t>
      </w:r>
      <w:r w:rsidDel="00000000" w:rsidR="00000000" w:rsidRPr="00000000">
        <w:rPr>
          <w:vertAlign w:val="baseline"/>
          <w:rtl w:val="0"/>
        </w:rPr>
        <w:t xml:space="preserve">放电状态</w:t>
      </w:r>
      <w:r w:rsidDel="00000000" w:rsidR="00000000" w:rsidRPr="00000000">
        <w:rPr>
          <w:vertAlign w:val="baseline"/>
          <w:rtl w:val="0"/>
        </w:rPr>
        <w:t xml:space="preserve">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level</w:t>
      </w:r>
      <w:r w:rsidDel="00000000" w:rsidR="00000000" w:rsidRPr="00000000">
        <w:rPr>
          <w:vertAlign w:val="baseline"/>
          <w:rtl w:val="0"/>
        </w:rPr>
        <w:t xml:space="preserve">\":\"۸۳٪\",\"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temperature</w:t>
      </w:r>
      <w:r w:rsidDel="00000000" w:rsidR="00000000" w:rsidRPr="00000000">
        <w:rPr>
          <w:vertAlign w:val="baseline"/>
          <w:rtl w:val="0"/>
        </w:rPr>
        <w:t xml:space="preserve">\":\"۳۳٫۴℃\",\"</w:t>
      </w:r>
      <w:r w:rsidDel="00000000" w:rsidR="00000000" w:rsidRPr="00000000">
        <w:rPr>
          <w:vertAlign w:val="baseline"/>
          <w:rtl w:val="0"/>
        </w:rPr>
        <w:t xml:space="preserve">battery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voltage</w:t>
      </w:r>
      <w:r w:rsidDel="00000000" w:rsidR="00000000" w:rsidRPr="00000000">
        <w:rPr>
          <w:vertAlign w:val="baseline"/>
          <w:rtl w:val="0"/>
        </w:rPr>
        <w:t xml:space="preserve">\":\"4038</w:t>
      </w:r>
      <w:r w:rsidDel="00000000" w:rsidR="00000000" w:rsidRPr="00000000">
        <w:rPr>
          <w:vertAlign w:val="baseline"/>
          <w:rtl w:val="0"/>
        </w:rPr>
        <w:t xml:space="preserve">mV</w:t>
      </w:r>
      <w:r w:rsidDel="00000000" w:rsidR="00000000" w:rsidRPr="00000000">
        <w:rPr>
          <w:vertAlign w:val="baseline"/>
          <w:rtl w:val="0"/>
        </w:rPr>
        <w:t xml:space="preserve">\"}","</w:t>
      </w:r>
      <w:r w:rsidDel="00000000" w:rsidR="00000000" w:rsidRPr="00000000">
        <w:rPr>
          <w:vertAlign w:val="baseline"/>
          <w:rtl w:val="0"/>
        </w:rPr>
        <w:t xml:space="preserve">app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global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vertAlign w:val="baseline"/>
          <w:rtl w:val="0"/>
        </w:rPr>
        <w:t xml:space="preserve">params</w:t>
      </w:r>
      <w:r w:rsidDel="00000000" w:rsidR="00000000" w:rsidRPr="00000000">
        <w:rPr>
          <w:vertAlign w:val="baseline"/>
          <w:rtl w:val="0"/>
        </w:rPr>
        <w:t xml:space="preserve">":""}</w:t>
      </w:r>
    </w:p>
    <w:p w:rsidR="00000000" w:rsidDel="00000000" w:rsidP="00000000" w:rsidRDefault="00000000" w:rsidRPr="00000000" w14:paraId="000003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[4][EventStoreManager] 插入session：NXmSDR4dNFkVxwMxgqTsIVTom6CZJR0H</w:t>
      </w:r>
    </w:p>
    <w:p w:rsidR="00000000" w:rsidDel="00000000" w:rsidP="00000000" w:rsidRDefault="00000000" w:rsidRPr="00000000" w14:paraId="000003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[4][firebase trackEvent 日志] firebase事件上传app_start_bd</w:t>
      </w:r>
    </w:p>
    <w:p w:rsidR="00000000" w:rsidDel="00000000" w:rsidP="00000000" w:rsidRDefault="00000000" w:rsidRPr="00000000" w14:paraId="000003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[4][trackEvent] seesioniD:NXmSDR4dNFkVxwMxgqTsIVTom6CZJR0H</w:t>
      </w:r>
    </w:p>
    <w:p w:rsidR="00000000" w:rsidDel="00000000" w:rsidP="00000000" w:rsidRDefault="00000000" w:rsidRPr="00000000" w14:paraId="000003B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۱۴:۵۰:۰۷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[4][firebase trackEvent 日志] 组装完成，开始做存储到firebase的处理</w:t>
      </w:r>
    </w:p>
    <w:p w:rsidR="00000000" w:rsidDel="00000000" w:rsidP="00000000" w:rsidRDefault="00000000" w:rsidRPr="00000000" w14:paraId="000003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[4][firebase trackEvent 日志] firebase事件上传bp_app_start_bd</w:t>
      </w:r>
    </w:p>
    <w:p w:rsidR="00000000" w:rsidDel="00000000" w:rsidP="00000000" w:rsidRDefault="00000000" w:rsidRPr="00000000" w14:paraId="000003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[4][trackEvent] seesioniD:NXmSDR4dNFkVxwMxgqTsIVTom6CZJR0H</w:t>
      </w:r>
    </w:p>
    <w:p w:rsidR="00000000" w:rsidDel="00000000" w:rsidP="00000000" w:rsidRDefault="00000000" w:rsidRPr="00000000" w14:paraId="000003C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۱۴:۵۰:۰۷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[4][firebase trackEvent 日志] 组装完成，开始做存储到firebase的处理</w:t>
      </w:r>
    </w:p>
    <w:p w:rsidR="00000000" w:rsidDel="00000000" w:rsidP="00000000" w:rsidRDefault="00000000" w:rsidRPr="00000000" w14:paraId="000003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[4][firebase trackEvent 日志] firebase事件上传app_bluetooth status_bd</w:t>
      </w:r>
    </w:p>
    <w:p w:rsidR="00000000" w:rsidDel="00000000" w:rsidP="00000000" w:rsidRDefault="00000000" w:rsidRPr="00000000" w14:paraId="000003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[4][EventContentProvider] TimeElapsed(getEventDeviceInfo):7ms</w:t>
      </w:r>
    </w:p>
    <w:p w:rsidR="00000000" w:rsidDel="00000000" w:rsidP="00000000" w:rsidRDefault="00000000" w:rsidRPr="00000000" w14:paraId="000003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[4][EventContentProvider] TimeElapsed(getEventDeviceInfo):38ms</w:t>
      </w:r>
    </w:p>
    <w:p w:rsidR="00000000" w:rsidDel="00000000" w:rsidP="00000000" w:rsidRDefault="00000000" w:rsidRPr="00000000" w14:paraId="000003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[4][EventContentProvider] TimeElapsed(getEventDeviceInfo):26ms</w:t>
      </w:r>
    </w:p>
    <w:p w:rsidR="00000000" w:rsidDel="00000000" w:rsidP="00000000" w:rsidRDefault="00000000" w:rsidRPr="00000000" w14:paraId="000003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۱۴:۵۰:۰۷ [4][EventContentProvider] TimeElapsed(getEventDeviceInfo):2ms</w:t>
      </w:r>
    </w:p>
    <w:p w:rsidR="00000000" w:rsidDel="00000000" w:rsidP="00000000" w:rsidRDefault="00000000" w:rsidRPr="00000000" w14:paraId="000003C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[4][trackEvent] seesioniD:NXmSDR4dNFkVxwMxgqTsIVTom6CZJR0H</w:t>
      </w:r>
    </w:p>
    <w:p w:rsidR="00000000" w:rsidDel="00000000" w:rsidP="00000000" w:rsidRDefault="00000000" w:rsidRPr="00000000" w14:paraId="000003CD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۱۴:۵۰:۱۰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[4][firebase trackEvent 日志] 组装完成，开始做存储到firebase的处理</w:t>
      </w:r>
    </w:p>
    <w:p w:rsidR="00000000" w:rsidDel="00000000" w:rsidP="00000000" w:rsidRDefault="00000000" w:rsidRPr="00000000" w14:paraId="000003C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D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[4][firebase trackEvent 日志] firebase事件上传beauty_editclk_bd</w:t>
      </w:r>
    </w:p>
    <w:p w:rsidR="00000000" w:rsidDel="00000000" w:rsidP="00000000" w:rsidRDefault="00000000" w:rsidRPr="00000000" w14:paraId="000003D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[4][EventContentProvider] TimeElapsed(getEventDeviceInfo):14ms</w:t>
      </w:r>
    </w:p>
    <w:p w:rsidR="00000000" w:rsidDel="00000000" w:rsidP="00000000" w:rsidRDefault="00000000" w:rsidRPr="00000000" w14:paraId="000003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[4][trackEvent] seesioniD:NXmSDR4dNFkVxwMxgqTsIVTom6CZJR0H</w:t>
      </w:r>
    </w:p>
    <w:p w:rsidR="00000000" w:rsidDel="00000000" w:rsidP="00000000" w:rsidRDefault="00000000" w:rsidRPr="00000000" w14:paraId="000003D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۱۴:۵۰:۱۰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D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[4][firebase trackEvent 日志] 组装完成，开始做存储到firebase的处理</w:t>
      </w:r>
    </w:p>
    <w:p w:rsidR="00000000" w:rsidDel="00000000" w:rsidP="00000000" w:rsidRDefault="00000000" w:rsidRPr="00000000" w14:paraId="000003D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[4][firebase trackEvent 日志] firebase事件上传beaueditfeature_bd</w:t>
      </w:r>
    </w:p>
    <w:p w:rsidR="00000000" w:rsidDel="00000000" w:rsidP="00000000" w:rsidRDefault="00000000" w:rsidRPr="00000000" w14:paraId="000003D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[4][trackEvent] seesioniD:NXmSDR4dNFkVxwMxgqTsIVTom6CZJR0H</w:t>
      </w:r>
    </w:p>
    <w:p w:rsidR="00000000" w:rsidDel="00000000" w:rsidP="00000000" w:rsidRDefault="00000000" w:rsidRPr="00000000" w14:paraId="000003D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۱۴:۵۰:۱۰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D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[4][firebase trackEvent 日志] 组装完成，开始做存储到firebase的处理</w:t>
      </w:r>
    </w:p>
    <w:p w:rsidR="00000000" w:rsidDel="00000000" w:rsidP="00000000" w:rsidRDefault="00000000" w:rsidRPr="00000000" w14:paraId="000003D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[4][EventContentProvider] TimeElapsed(getEventDeviceInfo):6ms</w:t>
      </w:r>
    </w:p>
    <w:p w:rsidR="00000000" w:rsidDel="00000000" w:rsidP="00000000" w:rsidRDefault="00000000" w:rsidRPr="00000000" w14:paraId="000003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D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[4][firebase trackEvent 日志] firebase事件上传beauty_appr_bd</w:t>
      </w:r>
    </w:p>
    <w:p w:rsidR="00000000" w:rsidDel="00000000" w:rsidP="00000000" w:rsidRDefault="00000000" w:rsidRPr="00000000" w14:paraId="000003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[4][日志] eventType：beauty_edit</w:t>
      </w:r>
    </w:p>
    <w:p w:rsidR="00000000" w:rsidDel="00000000" w:rsidP="00000000" w:rsidRDefault="00000000" w:rsidRPr="00000000" w14:paraId="000003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۱۴:۵۰:۱۰ [4][EventContentProvider] TimeElapsed(getEventDeviceInfo):4ms</w:t>
      </w:r>
    </w:p>
    <w:p w:rsidR="00000000" w:rsidDel="00000000" w:rsidP="00000000" w:rsidRDefault="00000000" w:rsidRPr="00000000" w14:paraId="000003D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۱۴:۵۰:۲۵ [4][trackEvent] seesioniD:NXmSDR4dNFkVxwMxgqTsIVTom6CZJR0H</w:t>
      </w:r>
    </w:p>
    <w:p w:rsidR="00000000" w:rsidDel="00000000" w:rsidP="00000000" w:rsidRDefault="00000000" w:rsidRPr="00000000" w14:paraId="000003E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۱۴:۵۰:۲۵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E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۱۴:۵۰:۲۵ [4][firebase trackEvent 日志] 组装完成，开始做存储到firebase的处理</w:t>
      </w:r>
    </w:p>
    <w:p w:rsidR="00000000" w:rsidDel="00000000" w:rsidP="00000000" w:rsidRDefault="00000000" w:rsidRPr="00000000" w14:paraId="000003E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۱۴:۵۰:۲۵ [4][EventContentProvider] TimeElapsed(getEventDeviceInfo):6ms</w:t>
      </w:r>
    </w:p>
    <w:p w:rsidR="00000000" w:rsidDel="00000000" w:rsidP="00000000" w:rsidRDefault="00000000" w:rsidRPr="00000000" w14:paraId="000003E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۱۴:۵۰:۲۵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E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۱۴:۵۰:۲۵ [4][firebase trackEvent 日志] firebase事件上传beaueditfeature_bd</w:t>
      </w:r>
    </w:p>
    <w:p w:rsidR="00000000" w:rsidDel="00000000" w:rsidP="00000000" w:rsidRDefault="00000000" w:rsidRPr="00000000" w14:paraId="000003E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۱۴:۵۰:۳۲ [4][trackEvent] seesioniD:NXmSDR4dNFkVxwMxgqTsIVTom6CZJR0H</w:t>
      </w:r>
    </w:p>
    <w:p w:rsidR="00000000" w:rsidDel="00000000" w:rsidP="00000000" w:rsidRDefault="00000000" w:rsidRPr="00000000" w14:paraId="000003E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۱۴:۵۰:۳۲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۱۴:۵۰:۳۲ [4][firebase trackEvent 日志] 组装完成，开始做存储到firebase的处理</w:t>
      </w:r>
    </w:p>
    <w:p w:rsidR="00000000" w:rsidDel="00000000" w:rsidP="00000000" w:rsidRDefault="00000000" w:rsidRPr="00000000" w14:paraId="000003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۱۴:۵۰:۳۲ [4][EventContentProvider] TimeElapsed(getEventDeviceInfo):9ms</w:t>
      </w:r>
    </w:p>
    <w:p w:rsidR="00000000" w:rsidDel="00000000" w:rsidP="00000000" w:rsidRDefault="00000000" w:rsidRPr="00000000" w14:paraId="000003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۱۴:۵۰:۳۲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E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۱۴:۵۰:۳۲ [4][firebase trackEvent 日志] firebase事件上传beauty_focus_effectclk_bd</w:t>
      </w:r>
    </w:p>
    <w:p w:rsidR="00000000" w:rsidDel="00000000" w:rsidP="00000000" w:rsidRDefault="00000000" w:rsidRPr="00000000" w14:paraId="000003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۱۴:۵۰:۴۱ [4][trackEvent] seesioniD:NXmSDR4dNFkVxwMxgqTsIVTom6CZJR0H</w:t>
      </w:r>
    </w:p>
    <w:p w:rsidR="00000000" w:rsidDel="00000000" w:rsidP="00000000" w:rsidRDefault="00000000" w:rsidRPr="00000000" w14:paraId="000003E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۱۴:۵۰:۴۱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۱۴:۵۰:۴۱ [4][firebase trackEvent 日志] 组装完成，开始做存储到firebase的处理</w:t>
      </w:r>
    </w:p>
    <w:p w:rsidR="00000000" w:rsidDel="00000000" w:rsidP="00000000" w:rsidRDefault="00000000" w:rsidRPr="00000000" w14:paraId="000003E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۱۴:۵۰:۴۱ [4][EventContentProvider] TimeElapsed(getEventDeviceInfo):9ms</w:t>
      </w:r>
    </w:p>
    <w:p w:rsidR="00000000" w:rsidDel="00000000" w:rsidP="00000000" w:rsidRDefault="00000000" w:rsidRPr="00000000" w14:paraId="000003E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۱۴:۵۰:۴۱ [4][firebase trackEvent 日志] firebase事件上传beauty_focus_effectclk_bd</w:t>
      </w:r>
    </w:p>
    <w:p w:rsidR="00000000" w:rsidDel="00000000" w:rsidP="00000000" w:rsidRDefault="00000000" w:rsidRPr="00000000" w14:paraId="000003F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۱۴:۵۰:۵۸ [4][trackEvent] seesioniD:NXmSDR4dNFkVxwMxgqTsIVTom6CZJR0H</w:t>
      </w:r>
    </w:p>
    <w:p w:rsidR="00000000" w:rsidDel="00000000" w:rsidP="00000000" w:rsidRDefault="00000000" w:rsidRPr="00000000" w14:paraId="000003F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۱۴:۵۰:۵۸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F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۱۴:۵۰:۵۸ [4][firebase trackEvent 日志] 组装完成，开始做存储到firebase的处理</w:t>
      </w:r>
    </w:p>
    <w:p w:rsidR="00000000" w:rsidDel="00000000" w:rsidP="00000000" w:rsidRDefault="00000000" w:rsidRPr="00000000" w14:paraId="000003F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۱۴:۵۰:۵۸ [4][EventContentProvider] TimeElapsed(getEventDeviceInfo):5ms</w:t>
      </w:r>
    </w:p>
    <w:p w:rsidR="00000000" w:rsidDel="00000000" w:rsidP="00000000" w:rsidRDefault="00000000" w:rsidRPr="00000000" w14:paraId="000003F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۱۴:۵۰:۵۸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F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۱۴:۵۰:۵۸ [4][firebase trackEvent 日志] firebase事件上传beauty_ar_tab_clk_bd</w:t>
      </w:r>
    </w:p>
    <w:p w:rsidR="00000000" w:rsidDel="00000000" w:rsidP="00000000" w:rsidRDefault="00000000" w:rsidRPr="00000000" w14:paraId="000003F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۱۴:۵۱:۰۰ [4][trackEvent] seesioniD:NXmSDR4dNFkVxwMxgqTsIVTom6CZJR0H</w:t>
      </w:r>
    </w:p>
    <w:p w:rsidR="00000000" w:rsidDel="00000000" w:rsidP="00000000" w:rsidRDefault="00000000" w:rsidRPr="00000000" w14:paraId="000003F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۱۴:۵۱:۰۰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F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۱۴:۵۱:۰۰ [4][firebase trackEvent 日志] 组装完成，开始做存储到firebase的处理</w:t>
      </w:r>
    </w:p>
    <w:p w:rsidR="00000000" w:rsidDel="00000000" w:rsidP="00000000" w:rsidRDefault="00000000" w:rsidRPr="00000000" w14:paraId="000003F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۱۴:۵۱:۰۰ [4][EventContentProvider] TimeElapsed(getEventDeviceInfo):3ms</w:t>
      </w:r>
    </w:p>
    <w:p w:rsidR="00000000" w:rsidDel="00000000" w:rsidP="00000000" w:rsidRDefault="00000000" w:rsidRPr="00000000" w14:paraId="000003F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۱۴:۵۱:۰۰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3F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۱۴:۵۱:۰۰ [4][firebase trackEvent 日志] firebase事件上传beauty_editclk_bd</w:t>
      </w:r>
    </w:p>
    <w:p w:rsidR="00000000" w:rsidDel="00000000" w:rsidP="00000000" w:rsidRDefault="00000000" w:rsidRPr="00000000" w14:paraId="000003F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۱۴:۵۱:۰۶ [4][trackEvent] seesioniD:NXmSDR4dNFkVxwMxgqTsIVTom6CZJR0H</w:t>
      </w:r>
    </w:p>
    <w:p w:rsidR="00000000" w:rsidDel="00000000" w:rsidP="00000000" w:rsidRDefault="00000000" w:rsidRPr="00000000" w14:paraId="000003F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۱۴:۵۱:۰۶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3F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۱۴:۵۱:۰۶ [4][firebase trackEvent 日志] 组装完成，开始做存储到firebase的处理</w:t>
      </w:r>
    </w:p>
    <w:p w:rsidR="00000000" w:rsidDel="00000000" w:rsidP="00000000" w:rsidRDefault="00000000" w:rsidRPr="00000000" w14:paraId="0000040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۱۴:۵۱:۰۶ [4][EventContentProvider] TimeElapsed(getEventDeviceInfo):5ms</w:t>
      </w:r>
    </w:p>
    <w:p w:rsidR="00000000" w:rsidDel="00000000" w:rsidP="00000000" w:rsidRDefault="00000000" w:rsidRPr="00000000" w14:paraId="000004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۱۴:۵۱:۰۶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۱۴:۵۱:۰۶ [4][firebase trackEvent 日志] firebase事件上传beaueditfeature_bd</w:t>
      </w:r>
    </w:p>
    <w:p w:rsidR="00000000" w:rsidDel="00000000" w:rsidP="00000000" w:rsidRDefault="00000000" w:rsidRPr="00000000" w14:paraId="000004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۱۴:۵۱:۱۳ [4][trackEvent] seesioniD:NXmSDR4dNFkVxwMxgqTsIVTom6CZJR0H</w:t>
      </w:r>
    </w:p>
    <w:p w:rsidR="00000000" w:rsidDel="00000000" w:rsidP="00000000" w:rsidRDefault="00000000" w:rsidRPr="00000000" w14:paraId="0000040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۱۴:۵۱:۱۳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۱۴:۵۱:۱۳ [4][firebase trackEvent 日志] 组装完成，开始做存储到firebase的处理</w:t>
      </w:r>
    </w:p>
    <w:p w:rsidR="00000000" w:rsidDel="00000000" w:rsidP="00000000" w:rsidRDefault="00000000" w:rsidRPr="00000000" w14:paraId="000004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۱۴:۵۱:۱۳ [4][EventContentProvider] TimeElapsed(getEventDeviceInfo):6ms</w:t>
      </w:r>
    </w:p>
    <w:p w:rsidR="00000000" w:rsidDel="00000000" w:rsidP="00000000" w:rsidRDefault="00000000" w:rsidRPr="00000000" w14:paraId="000004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۱۴:۵۱:۱۳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۱۴:۵۱:۱۳ [4][firebase trackEvent 日志] firebase事件上传beaueditfeature_bd</w:t>
      </w:r>
    </w:p>
    <w:p w:rsidR="00000000" w:rsidDel="00000000" w:rsidP="00000000" w:rsidRDefault="00000000" w:rsidRPr="00000000" w14:paraId="000004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۱۴:۵۱:۳۳ [4][trackEvent] seesioniD:NXmSDR4dNFkVxwMxgqTsIVTom6CZJR0H</w:t>
      </w:r>
    </w:p>
    <w:p w:rsidR="00000000" w:rsidDel="00000000" w:rsidP="00000000" w:rsidRDefault="00000000" w:rsidRPr="00000000" w14:paraId="0000040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۱۴:۵۱:۳۳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۱۴:۵۱:۳۳ [4][firebase trackEvent 日志] 组装完成，开始做存储到firebase的处理</w:t>
      </w:r>
    </w:p>
    <w:p w:rsidR="00000000" w:rsidDel="00000000" w:rsidP="00000000" w:rsidRDefault="00000000" w:rsidRPr="00000000" w14:paraId="000004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۱۴:۵۱:۳۳ [4][EventContentProvider] TimeElapsed(getEventDeviceInfo):6ms</w:t>
      </w:r>
    </w:p>
    <w:p w:rsidR="00000000" w:rsidDel="00000000" w:rsidP="00000000" w:rsidRDefault="00000000" w:rsidRPr="00000000" w14:paraId="000004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۱۴:۵۱:۳۳ [4][firebase trackEvent 日志] firebase事件上传beauty_clk_makeup_bd</w:t>
      </w:r>
    </w:p>
    <w:p w:rsidR="00000000" w:rsidDel="00000000" w:rsidP="00000000" w:rsidRDefault="00000000" w:rsidRPr="00000000" w14:paraId="000004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۱۴:۵۱:۳۳ [4][trackEvent] seesioniD:NXmSDR4dNFkVxwMxgqTsIVTom6CZJR0H</w:t>
      </w:r>
    </w:p>
    <w:p w:rsidR="00000000" w:rsidDel="00000000" w:rsidP="00000000" w:rsidRDefault="00000000" w:rsidRPr="00000000" w14:paraId="0000041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۱۴:۵۱:۳۳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۱۴:۵۱:۳۳ [4][firebase trackEvent 日志] 组装完成，开始做存储到firebase的处理</w:t>
      </w:r>
    </w:p>
    <w:p w:rsidR="00000000" w:rsidDel="00000000" w:rsidP="00000000" w:rsidRDefault="00000000" w:rsidRPr="00000000" w14:paraId="000004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۱۴:۵۱:۳۳ [4][EventContentProvider] TimeElapsed(getEventDeviceInfo):9ms</w:t>
      </w:r>
    </w:p>
    <w:p w:rsidR="00000000" w:rsidDel="00000000" w:rsidP="00000000" w:rsidRDefault="00000000" w:rsidRPr="00000000" w14:paraId="000004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۱۴:۵۱:۳۳ [4][firebase trackEvent 日志] firebase事件上传beauty_clk_makeup_category_bd</w:t>
      </w:r>
    </w:p>
    <w:p w:rsidR="00000000" w:rsidDel="00000000" w:rsidP="00000000" w:rsidRDefault="00000000" w:rsidRPr="00000000" w14:paraId="000004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۱۴:۵۱:۳۵ [4][trackEvent] seesioniD:NXmSDR4dNFkVxwMxgqTsIVTom6CZJR0H</w:t>
      </w:r>
    </w:p>
    <w:p w:rsidR="00000000" w:rsidDel="00000000" w:rsidP="00000000" w:rsidRDefault="00000000" w:rsidRPr="00000000" w14:paraId="0000041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۱۴:۵۱:۳۵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۱۴:۵۱:۳۵ [4][firebase trackEvent 日志] 组装完成，开始做存储到firebase的处理</w:t>
      </w:r>
    </w:p>
    <w:p w:rsidR="00000000" w:rsidDel="00000000" w:rsidP="00000000" w:rsidRDefault="00000000" w:rsidRPr="00000000" w14:paraId="000004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۱۴:۵۱:۳۵ [4][EventContentProvider] TimeElapsed(getEventDeviceInfo):5ms</w:t>
      </w:r>
    </w:p>
    <w:p w:rsidR="00000000" w:rsidDel="00000000" w:rsidP="00000000" w:rsidRDefault="00000000" w:rsidRPr="00000000" w14:paraId="000004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۱۴:۵۱:۳۵ [4][firebase trackEvent 日志] firebase事件上传beauty_clk_makeup_category_bd</w:t>
      </w:r>
    </w:p>
    <w:p w:rsidR="00000000" w:rsidDel="00000000" w:rsidP="00000000" w:rsidRDefault="00000000" w:rsidRPr="00000000" w14:paraId="000004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۱۴:۵۱:۳۶ [4][trackEvent] seesioniD:NXmSDR4dNFkVxwMxgqTsIVTom6CZJR0H</w:t>
      </w:r>
    </w:p>
    <w:p w:rsidR="00000000" w:rsidDel="00000000" w:rsidP="00000000" w:rsidRDefault="00000000" w:rsidRPr="00000000" w14:paraId="0000041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۱۴:۵۱:۳۶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۱۴:۵۱:۳۶ [4][firebase trackEvent 日志] 组装完成，开始做存储到firebase的处理</w:t>
      </w:r>
    </w:p>
    <w:p w:rsidR="00000000" w:rsidDel="00000000" w:rsidP="00000000" w:rsidRDefault="00000000" w:rsidRPr="00000000" w14:paraId="000004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۱۴:۵۱:۳۶ [4][EventContentProvider] TimeElapsed(getEventDeviceInfo):5ms</w:t>
      </w:r>
    </w:p>
    <w:p w:rsidR="00000000" w:rsidDel="00000000" w:rsidP="00000000" w:rsidRDefault="00000000" w:rsidRPr="00000000" w14:paraId="000004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۱۴:۵۱:۳۶ [4][firebase trackEvent 日志] firebase事件上传beauty_clk_makeup_category_bd</w:t>
      </w:r>
    </w:p>
    <w:p w:rsidR="00000000" w:rsidDel="00000000" w:rsidP="00000000" w:rsidRDefault="00000000" w:rsidRPr="00000000" w14:paraId="000004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۱۴:۵۱:۴۱ [4][trackEvent] seesioniD:NXmSDR4dNFkVxwMxgqTsIVTom6CZJR0H</w:t>
      </w:r>
    </w:p>
    <w:p w:rsidR="00000000" w:rsidDel="00000000" w:rsidP="00000000" w:rsidRDefault="00000000" w:rsidRPr="00000000" w14:paraId="0000042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۱۴:۵۱:۴۱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۱۴:۵۱:۴۱ [4][firebase trackEvent 日志] 组装完成，开始做存储到firebase的处理</w:t>
      </w:r>
    </w:p>
    <w:p w:rsidR="00000000" w:rsidDel="00000000" w:rsidP="00000000" w:rsidRDefault="00000000" w:rsidRPr="00000000" w14:paraId="000004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۱۴:۵۱:۴۱ [4][EventContentProvider] TimeElapsed(getEventDeviceInfo):6ms</w:t>
      </w:r>
    </w:p>
    <w:p w:rsidR="00000000" w:rsidDel="00000000" w:rsidP="00000000" w:rsidRDefault="00000000" w:rsidRPr="00000000" w14:paraId="000004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۱۴:۵۱:۴۱ [4][firebase trackEvent 日志] firebase事件上传beauty_clk_makeup_bd</w:t>
      </w:r>
    </w:p>
    <w:p w:rsidR="00000000" w:rsidDel="00000000" w:rsidP="00000000" w:rsidRDefault="00000000" w:rsidRPr="00000000" w14:paraId="000004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۱۴:۵۱:۴۱ [4][trackEvent] seesioniD:NXmSDR4dNFkVxwMxgqTsIVTom6CZJR0H</w:t>
      </w:r>
    </w:p>
    <w:p w:rsidR="00000000" w:rsidDel="00000000" w:rsidP="00000000" w:rsidRDefault="00000000" w:rsidRPr="00000000" w14:paraId="0000042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۱۴:۵۱:۴۱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۱۴:۵۱:۴۱ [4][firebase trackEvent 日志] 组装完成，开始做存储到firebase的处理</w:t>
      </w:r>
    </w:p>
    <w:p w:rsidR="00000000" w:rsidDel="00000000" w:rsidP="00000000" w:rsidRDefault="00000000" w:rsidRPr="00000000" w14:paraId="000004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۱۴:۵۱:۴۱ [4][firebase trackEvent 日志] firebase事件上传beauty_clk_makeup_category_bd</w:t>
      </w:r>
    </w:p>
    <w:p w:rsidR="00000000" w:rsidDel="00000000" w:rsidP="00000000" w:rsidRDefault="00000000" w:rsidRPr="00000000" w14:paraId="000004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۱۴:۵۱:۴۱ [4][EventContentProvider] TimeElapsed(getEventDeviceInfo):26ms</w:t>
      </w:r>
    </w:p>
    <w:p w:rsidR="00000000" w:rsidDel="00000000" w:rsidP="00000000" w:rsidRDefault="00000000" w:rsidRPr="00000000" w14:paraId="000004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۱۴:۵۱:۴۳ [4][trackEvent] seesioniD:NXmSDR4dNFkVxwMxgqTsIVTom6CZJR0H</w:t>
      </w:r>
    </w:p>
    <w:p w:rsidR="00000000" w:rsidDel="00000000" w:rsidP="00000000" w:rsidRDefault="00000000" w:rsidRPr="00000000" w14:paraId="0000042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۱۴:۵۱:۴۳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۱۴:۵۱:۴۳ [4][firebase trackEvent 日志] 组装完成，开始做存储到firebase的处理</w:t>
      </w:r>
    </w:p>
    <w:p w:rsidR="00000000" w:rsidDel="00000000" w:rsidP="00000000" w:rsidRDefault="00000000" w:rsidRPr="00000000" w14:paraId="000004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۱۴:۵۱:۴۳ [4][firebase trackEvent 日志] firebase事件上传beauty_filterclk_bd</w:t>
      </w:r>
    </w:p>
    <w:p w:rsidR="00000000" w:rsidDel="00000000" w:rsidP="00000000" w:rsidRDefault="00000000" w:rsidRPr="00000000" w14:paraId="000004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۱۴:۵۱:۴۳ [4][EventContentProvider] TimeElapsed(getEventDeviceInfo):29ms</w:t>
      </w:r>
    </w:p>
    <w:p w:rsidR="00000000" w:rsidDel="00000000" w:rsidP="00000000" w:rsidRDefault="00000000" w:rsidRPr="00000000" w14:paraId="000004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۱۴:۵۳:۵۶ [4][trackEvent] seesioniD:NXmSDR4dNFkVxwMxgqTsIVTom6CZJR0H</w:t>
      </w:r>
    </w:p>
    <w:p w:rsidR="00000000" w:rsidDel="00000000" w:rsidP="00000000" w:rsidRDefault="00000000" w:rsidRPr="00000000" w14:paraId="0000043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۱۴:۵۳:۵۶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۱۴:۵۳:۵۶ [4][firebase trackEvent 日志] 组装完成，开始做存储到firebase的处理</w:t>
      </w:r>
    </w:p>
    <w:p w:rsidR="00000000" w:rsidDel="00000000" w:rsidP="00000000" w:rsidRDefault="00000000" w:rsidRPr="00000000" w14:paraId="000004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۱۴:۵۳:۵۶ [4][EventContentProvider] TimeElapsed(getEventDeviceInfo):5ms</w:t>
      </w:r>
    </w:p>
    <w:p w:rsidR="00000000" w:rsidDel="00000000" w:rsidP="00000000" w:rsidRDefault="00000000" w:rsidRPr="00000000" w14:paraId="000004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۱۴:۵۳:۵۶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۱۴:۵۳:۵۶ [4][firebase trackEvent 日志] firebase事件上传beauty_filterclk_bd</w:t>
      </w:r>
    </w:p>
    <w:p w:rsidR="00000000" w:rsidDel="00000000" w:rsidP="00000000" w:rsidRDefault="00000000" w:rsidRPr="00000000" w14:paraId="000004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۱۴:۵۴:۱۰ [4][trackEvent] seesioniD:NXmSDR4dNFkVxwMxgqTsIVTom6CZJR0H</w:t>
      </w:r>
    </w:p>
    <w:p w:rsidR="00000000" w:rsidDel="00000000" w:rsidP="00000000" w:rsidRDefault="00000000" w:rsidRPr="00000000" w14:paraId="0000043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۱۴:۵۴:۱۰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۱۴:۵۴:۱۰ [4][firebase trackEvent 日志] 组装完成，开始做存储到firebase的处理</w:t>
      </w:r>
    </w:p>
    <w:p w:rsidR="00000000" w:rsidDel="00000000" w:rsidP="00000000" w:rsidRDefault="00000000" w:rsidRPr="00000000" w14:paraId="000004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۱۴:۵۴:۱۰ [4][EventContentProvider] TimeElapsed(getEventDeviceInfo):7ms</w:t>
      </w:r>
    </w:p>
    <w:p w:rsidR="00000000" w:rsidDel="00000000" w:rsidP="00000000" w:rsidRDefault="00000000" w:rsidRPr="00000000" w14:paraId="000004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۱۴:۵۴:۱۰ [4][firebase trackEvent 日志] firebase事件上传beaubeaufeature_bd</w:t>
      </w:r>
    </w:p>
    <w:p w:rsidR="00000000" w:rsidDel="00000000" w:rsidP="00000000" w:rsidRDefault="00000000" w:rsidRPr="00000000" w14:paraId="000004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۱۴:۵۴:۱۵ [4][trackEvent] seesioniD:NXmSDR4dNFkVxwMxgqTsIVTom6CZJR0H</w:t>
      </w:r>
    </w:p>
    <w:p w:rsidR="00000000" w:rsidDel="00000000" w:rsidP="00000000" w:rsidRDefault="00000000" w:rsidRPr="00000000" w14:paraId="0000044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۱۴:۵۴:۱۵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۱۴:۵۴:۱۵ [4][firebase trackEvent 日志] 组装完成，开始做存储到firebase的处理</w:t>
      </w:r>
    </w:p>
    <w:p w:rsidR="00000000" w:rsidDel="00000000" w:rsidP="00000000" w:rsidRDefault="00000000" w:rsidRPr="00000000" w14:paraId="000004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۱۴:۵۴:۱۵ [4][EventContentProvider] TimeElapsed(getEventDeviceInfo):5ms</w:t>
      </w:r>
    </w:p>
    <w:p w:rsidR="00000000" w:rsidDel="00000000" w:rsidP="00000000" w:rsidRDefault="00000000" w:rsidRPr="00000000" w14:paraId="000004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۱۴:۵۴:۱۵ [4][firebase trackEvent 日志] firebase事件上传beauty_filterclk_bd</w:t>
      </w:r>
    </w:p>
    <w:p w:rsidR="00000000" w:rsidDel="00000000" w:rsidP="00000000" w:rsidRDefault="00000000" w:rsidRPr="00000000" w14:paraId="000004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۱۴:۵۴:۳۰ [4][trackEvent] seesioniD:NXmSDR4dNFkVxwMxgqTsIVTom6CZJR0H</w:t>
      </w:r>
    </w:p>
    <w:p w:rsidR="00000000" w:rsidDel="00000000" w:rsidP="00000000" w:rsidRDefault="00000000" w:rsidRPr="00000000" w14:paraId="0000044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۱۴:۵۴:۳۰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۱۴:۵۴:۳۰ [4][firebase trackEvent 日志] 组装完成，开始做存储到firebase的处理</w:t>
      </w:r>
    </w:p>
    <w:p w:rsidR="00000000" w:rsidDel="00000000" w:rsidP="00000000" w:rsidRDefault="00000000" w:rsidRPr="00000000" w14:paraId="000004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۱۴:۵۴:۳۰ [4][EventContentProvider] TimeElapsed(getEventDeviceInfo):5ms</w:t>
      </w:r>
    </w:p>
    <w:p w:rsidR="00000000" w:rsidDel="00000000" w:rsidP="00000000" w:rsidRDefault="00000000" w:rsidRPr="00000000" w14:paraId="000004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۱۴:۵۴:۳۰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۱۴:۵۴:۳۰ [4][firebase trackEvent 日志] firebase事件上传beaubeaufeature_bd</w:t>
      </w:r>
    </w:p>
    <w:p w:rsidR="00000000" w:rsidDel="00000000" w:rsidP="00000000" w:rsidRDefault="00000000" w:rsidRPr="00000000" w14:paraId="000004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۱۴:۵۴:۴۱ [4][trackEvent] seesioniD:NXmSDR4dNFkVxwMxgqTsIVTom6CZJR0H</w:t>
      </w:r>
    </w:p>
    <w:p w:rsidR="00000000" w:rsidDel="00000000" w:rsidP="00000000" w:rsidRDefault="00000000" w:rsidRPr="00000000" w14:paraId="0000044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۱۴:۵۴:۴۱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۱۴:۵۴:۴۱ [4][firebase trackEvent 日志] 组装完成，开始做存储到firebase的处理</w:t>
      </w:r>
    </w:p>
    <w:p w:rsidR="00000000" w:rsidDel="00000000" w:rsidP="00000000" w:rsidRDefault="00000000" w:rsidRPr="00000000" w14:paraId="000004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۱۴:۵۴:۴۱ [4][EventContentProvider] TimeElapsed(getEventDeviceInfo):7ms</w:t>
      </w:r>
    </w:p>
    <w:p w:rsidR="00000000" w:rsidDel="00000000" w:rsidP="00000000" w:rsidRDefault="00000000" w:rsidRPr="00000000" w14:paraId="000004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۱۴:۵۴:۴۱ [4][firebase trackEvent 日志] firebase事件上传beaubrightenyes_bd</w:t>
      </w:r>
    </w:p>
    <w:p w:rsidR="00000000" w:rsidDel="00000000" w:rsidP="00000000" w:rsidRDefault="00000000" w:rsidRPr="00000000" w14:paraId="000004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۱۴:۵۴:۴۳ [4][trackEvent] seesioniD:NXmSDR4dNFkVxwMxgqTsIVTom6CZJR0H</w:t>
      </w:r>
    </w:p>
    <w:p w:rsidR="00000000" w:rsidDel="00000000" w:rsidP="00000000" w:rsidRDefault="00000000" w:rsidRPr="00000000" w14:paraId="0000045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۱۴:۵۴:۴۳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۱۴:۵۴:۴۳ [4][firebase trackEvent 日志] 组装完成，开始做存储到firebase的处理</w:t>
      </w:r>
    </w:p>
    <w:p w:rsidR="00000000" w:rsidDel="00000000" w:rsidP="00000000" w:rsidRDefault="00000000" w:rsidRPr="00000000" w14:paraId="000004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۱۴:۵۴:۴۳ [4][EventContentProvider] TimeElapsed(getEventDeviceInfo):5ms</w:t>
      </w:r>
    </w:p>
    <w:p w:rsidR="00000000" w:rsidDel="00000000" w:rsidP="00000000" w:rsidRDefault="00000000" w:rsidRPr="00000000" w14:paraId="000004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۱۴:۵۴:۴۳ [4][firebase trackEvent 日志] firebase事件上传beaubeaufeature_bd</w:t>
      </w:r>
    </w:p>
    <w:p w:rsidR="00000000" w:rsidDel="00000000" w:rsidP="00000000" w:rsidRDefault="00000000" w:rsidRPr="00000000" w14:paraId="000004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۱۴:۵۴:۴۹ [4][trackEvent] seesioniD:NXmSDR4dNFkVxwMxgqTsIVTom6CZJR0H</w:t>
      </w:r>
    </w:p>
    <w:p w:rsidR="00000000" w:rsidDel="00000000" w:rsidP="00000000" w:rsidRDefault="00000000" w:rsidRPr="00000000" w14:paraId="0000045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۱۴:۵۴:۴۹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۱۴:۵۴:۴۹ [4][firebase trackEvent 日志] 组装完成，开始做存储到firebase的处理</w:t>
      </w:r>
    </w:p>
    <w:p w:rsidR="00000000" w:rsidDel="00000000" w:rsidP="00000000" w:rsidRDefault="00000000" w:rsidRPr="00000000" w14:paraId="000004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۱۴:۵۴:۴۹ [4][EventContentProvider] TimeElapsed(getEventDeviceInfo):7ms</w:t>
      </w:r>
    </w:p>
    <w:p w:rsidR="00000000" w:rsidDel="00000000" w:rsidP="00000000" w:rsidRDefault="00000000" w:rsidRPr="00000000" w14:paraId="000004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۱۴:۵۴:۴۹ [4][firebase trackEvent 日志] firebase事件上传beaubrightenyes_bd</w:t>
      </w:r>
    </w:p>
    <w:p w:rsidR="00000000" w:rsidDel="00000000" w:rsidP="00000000" w:rsidRDefault="00000000" w:rsidRPr="00000000" w14:paraId="000004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۱۴:۵۴:۵۶ [4][trackEvent] seesioniD:NXmSDR4dNFkVxwMxgqTsIVTom6CZJR0H</w:t>
      </w:r>
    </w:p>
    <w:p w:rsidR="00000000" w:rsidDel="00000000" w:rsidP="00000000" w:rsidRDefault="00000000" w:rsidRPr="00000000" w14:paraId="0000045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۱۴:۵۴:۵۶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۱۴:۵۴:۵۶ [4][firebase trackEvent 日志] 组装完成，开始做存储到firebase的处理</w:t>
      </w:r>
    </w:p>
    <w:p w:rsidR="00000000" w:rsidDel="00000000" w:rsidP="00000000" w:rsidRDefault="00000000" w:rsidRPr="00000000" w14:paraId="000004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۱۴:۵۴:۵۶ [4][EventContentProvider] TimeElapsed(getEventDeviceInfo):5ms</w:t>
      </w:r>
    </w:p>
    <w:p w:rsidR="00000000" w:rsidDel="00000000" w:rsidP="00000000" w:rsidRDefault="00000000" w:rsidRPr="00000000" w14:paraId="000004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۱۴:۵۴:۵۶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۱۴:۵۴:۵۶ [4][firebase trackEvent 日志] firebase事件上传beaubeaufeature_bd</w:t>
      </w:r>
    </w:p>
    <w:p w:rsidR="00000000" w:rsidDel="00000000" w:rsidP="00000000" w:rsidRDefault="00000000" w:rsidRPr="00000000" w14:paraId="000004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۱۴:۵۵:۱۷ [4][trackEvent] seesioniD:NXmSDR4dNFkVxwMxgqTsIVTom6CZJR0H</w:t>
      </w:r>
    </w:p>
    <w:p w:rsidR="00000000" w:rsidDel="00000000" w:rsidP="00000000" w:rsidRDefault="00000000" w:rsidRPr="00000000" w14:paraId="0000046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۱۴:۵۵:۱۷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۱۴:۵۵:۱۷ [4][firebase trackEvent 日志] 组装完成，开始做存储到firebase的处理</w:t>
      </w:r>
    </w:p>
    <w:p w:rsidR="00000000" w:rsidDel="00000000" w:rsidP="00000000" w:rsidRDefault="00000000" w:rsidRPr="00000000" w14:paraId="000004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۱۴:۵۵:۱۷ [4][EventContentProvider] TimeElapsed(getEventDeviceInfo):8ms</w:t>
      </w:r>
    </w:p>
    <w:p w:rsidR="00000000" w:rsidDel="00000000" w:rsidP="00000000" w:rsidRDefault="00000000" w:rsidRPr="00000000" w14:paraId="000004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۱۴:۵۵:۱۷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۱۴:۵۵:۱۷ [4][firebase trackEvent 日志] firebase事件上传beaubeaufeature_bd</w:t>
      </w:r>
    </w:p>
    <w:p w:rsidR="00000000" w:rsidDel="00000000" w:rsidP="00000000" w:rsidRDefault="00000000" w:rsidRPr="00000000" w14:paraId="000004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۱۴:۵۵:۲۱ [4][trackEvent] seesioniD:NXmSDR4dNFkVxwMxgqTsIVTom6CZJR0H</w:t>
      </w:r>
    </w:p>
    <w:p w:rsidR="00000000" w:rsidDel="00000000" w:rsidP="00000000" w:rsidRDefault="00000000" w:rsidRPr="00000000" w14:paraId="0000046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۱۴:۵۵:۲۱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۱۴:۵۵:۲۱ [4][firebase trackEvent 日志] 组装完成，开始做存储到firebase的处理</w:t>
      </w:r>
    </w:p>
    <w:p w:rsidR="00000000" w:rsidDel="00000000" w:rsidP="00000000" w:rsidRDefault="00000000" w:rsidRPr="00000000" w14:paraId="000004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۱۴:۵۵:۲۱ [4][EventContentProvider] TimeElapsed(getEventDeviceInfo):6ms</w:t>
      </w:r>
    </w:p>
    <w:p w:rsidR="00000000" w:rsidDel="00000000" w:rsidP="00000000" w:rsidRDefault="00000000" w:rsidRPr="00000000" w14:paraId="000004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۱۴:۵۵:۲۱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۱۴:۵۵:۲۱ [4][firebase trackEvent 日志] firebase事件上传beauty_editclk_bd</w:t>
      </w:r>
    </w:p>
    <w:p w:rsidR="00000000" w:rsidDel="00000000" w:rsidP="00000000" w:rsidRDefault="00000000" w:rsidRPr="00000000" w14:paraId="000004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۱۴:۵۵:۲۷ [4][trackEvent] seesioniD:NXmSDR4dNFkVxwMxgqTsIVTom6CZJR0H</w:t>
      </w:r>
    </w:p>
    <w:p w:rsidR="00000000" w:rsidDel="00000000" w:rsidP="00000000" w:rsidRDefault="00000000" w:rsidRPr="00000000" w14:paraId="0000047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۱۴:۵۵:۲۷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۱۴:۵۵:۲۷ [4][firebase trackEvent 日志] 组装完成，开始做存储到firebase的处理</w:t>
      </w:r>
    </w:p>
    <w:p w:rsidR="00000000" w:rsidDel="00000000" w:rsidP="00000000" w:rsidRDefault="00000000" w:rsidRPr="00000000" w14:paraId="000004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۱۴:۵۵:۲۷ [4][EventContentProvider] TimeElapsed(getEventDeviceInfo):5ms</w:t>
      </w:r>
    </w:p>
    <w:p w:rsidR="00000000" w:rsidDel="00000000" w:rsidP="00000000" w:rsidRDefault="00000000" w:rsidRPr="00000000" w14:paraId="000004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۱۴:۵۵:۲۷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۱۴:۵۵:۲۷ [4][firebase trackEvent 日志] firebase事件上传beaueditfeature_bd</w:t>
      </w:r>
    </w:p>
    <w:p w:rsidR="00000000" w:rsidDel="00000000" w:rsidP="00000000" w:rsidRDefault="00000000" w:rsidRPr="00000000" w14:paraId="000004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۱۴:۵۵:۴۵ [4][trackEvent] seesioniD:NXmSDR4dNFkVxwMxgqTsIVTom6CZJR0H</w:t>
      </w:r>
    </w:p>
    <w:p w:rsidR="00000000" w:rsidDel="00000000" w:rsidP="00000000" w:rsidRDefault="00000000" w:rsidRPr="00000000" w14:paraId="0000047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۱۴:۵۵:۴۵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۱۴:۵۵:۴۵ [4][firebase trackEvent 日志] 组装完成，开始做存储到firebase的处理</w:t>
      </w:r>
    </w:p>
    <w:p w:rsidR="00000000" w:rsidDel="00000000" w:rsidP="00000000" w:rsidRDefault="00000000" w:rsidRPr="00000000" w14:paraId="000004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۱۴:۵۵:۴۵ [4][EventContentProvider] TimeElapsed(getEventDeviceInfo):4ms</w:t>
      </w:r>
    </w:p>
    <w:p w:rsidR="00000000" w:rsidDel="00000000" w:rsidP="00000000" w:rsidRDefault="00000000" w:rsidRPr="00000000" w14:paraId="000004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۱۴:۵۵:۴۵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۱۴:۵۵:۴۵ [4][firebase trackEvent 日志] firebase事件上传beaueditfeature_bd</w:t>
      </w:r>
    </w:p>
    <w:p w:rsidR="00000000" w:rsidDel="00000000" w:rsidP="00000000" w:rsidRDefault="00000000" w:rsidRPr="00000000" w14:paraId="000004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۱۴:۵۵:۴۹ [4][trackEvent] seesioniD:NXmSDR4dNFkVxwMxgqTsIVTom6CZJR0H</w:t>
      </w:r>
    </w:p>
    <w:p w:rsidR="00000000" w:rsidDel="00000000" w:rsidP="00000000" w:rsidRDefault="00000000" w:rsidRPr="00000000" w14:paraId="0000047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۱۴:۵۵:۴۹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۱۴:۵۵:۴۹ [4][firebase trackEvent 日志] 组装完成，开始做存储到firebase的处理</w:t>
      </w:r>
    </w:p>
    <w:p w:rsidR="00000000" w:rsidDel="00000000" w:rsidP="00000000" w:rsidRDefault="00000000" w:rsidRPr="00000000" w14:paraId="000004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۱۴:۵۵:۴۹ [4][EventContentProvider] TimeElapsed(getEventDeviceInfo):7ms</w:t>
      </w:r>
    </w:p>
    <w:p w:rsidR="00000000" w:rsidDel="00000000" w:rsidP="00000000" w:rsidRDefault="00000000" w:rsidRPr="00000000" w14:paraId="000004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۱۴:۵۵:۴۹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۱۴:۵۵:۴۹ [4][firebase trackEvent 日志] firebase事件上传brightness_yes_bd</w:t>
      </w:r>
    </w:p>
    <w:p w:rsidR="00000000" w:rsidDel="00000000" w:rsidP="00000000" w:rsidRDefault="00000000" w:rsidRPr="00000000" w14:paraId="000004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۱۴:۵۵:۵۳ [4][trackEvent] seesioniD:NXmSDR4dNFkVxwMxgqTsIVTom6CZJR0H</w:t>
      </w:r>
    </w:p>
    <w:p w:rsidR="00000000" w:rsidDel="00000000" w:rsidP="00000000" w:rsidRDefault="00000000" w:rsidRPr="00000000" w14:paraId="0000048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۱۴:۵۵:۵۳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۱۴:۵۵:۵۳ [4][firebase trackEvent 日志] 组装完成，开始做存储到firebase的处理</w:t>
      </w:r>
    </w:p>
    <w:p w:rsidR="00000000" w:rsidDel="00000000" w:rsidP="00000000" w:rsidRDefault="00000000" w:rsidRPr="00000000" w14:paraId="000004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۱۴:۵۵:۵۳ [4][EventContentProvider] TimeElapsed(getEventDeviceInfo):5ms</w:t>
      </w:r>
    </w:p>
    <w:p w:rsidR="00000000" w:rsidDel="00000000" w:rsidP="00000000" w:rsidRDefault="00000000" w:rsidRPr="00000000" w14:paraId="000004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۱۴:۵۵:۵۳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۱۴:۵۵:۵۳ [4][firebase trackEvent 日志] firebase事件上传beaueditfeature_bd</w:t>
      </w:r>
    </w:p>
    <w:p w:rsidR="00000000" w:rsidDel="00000000" w:rsidP="00000000" w:rsidRDefault="00000000" w:rsidRPr="00000000" w14:paraId="000004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۱۴:۵۶:۰۰ [4][trackEvent] seesioniD:NXmSDR4dNFkVxwMxgqTsIVTom6CZJR0H</w:t>
      </w:r>
    </w:p>
    <w:p w:rsidR="00000000" w:rsidDel="00000000" w:rsidP="00000000" w:rsidRDefault="00000000" w:rsidRPr="00000000" w14:paraId="0000048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۱۴:۵۶:۰۰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۱۴:۵۶:۰۰ [4][EventContentProvider] TimeElapsed(getEventDeviceInfo):6ms</w:t>
      </w:r>
    </w:p>
    <w:p w:rsidR="00000000" w:rsidDel="00000000" w:rsidP="00000000" w:rsidRDefault="00000000" w:rsidRPr="00000000" w14:paraId="000004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۱۴:۵۶:۰۰ [4][firebase trackEvent 日志] 组装完成，开始做存储到firebase的处理</w:t>
      </w:r>
    </w:p>
    <w:p w:rsidR="00000000" w:rsidDel="00000000" w:rsidP="00000000" w:rsidRDefault="00000000" w:rsidRPr="00000000" w14:paraId="000004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۱۴:۵۶:۰۰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۱۴:۵۶:۰۰ [4][firebase trackEvent 日志] firebase事件上传beaueditfeature_bd</w:t>
      </w:r>
    </w:p>
    <w:p w:rsidR="00000000" w:rsidDel="00000000" w:rsidP="00000000" w:rsidRDefault="00000000" w:rsidRPr="00000000" w14:paraId="000004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۱۴:۵۶:۱۱ [4][trackEvent] seesioniD:NXmSDR4dNFkVxwMxgqTsIVTom6CZJR0H</w:t>
      </w:r>
    </w:p>
    <w:p w:rsidR="00000000" w:rsidDel="00000000" w:rsidP="00000000" w:rsidRDefault="00000000" w:rsidRPr="00000000" w14:paraId="0000048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۱۴:۵۶:۱۱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۱۴:۵۶:۱۱ [4][firebase trackEvent 日志] 组装完成，开始做存储到firebase的处理</w:t>
      </w:r>
    </w:p>
    <w:p w:rsidR="00000000" w:rsidDel="00000000" w:rsidP="00000000" w:rsidRDefault="00000000" w:rsidRPr="00000000" w14:paraId="000004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۱۴:۵۶:۱۱ [4][EventContentProvider] TimeElapsed(getEventDeviceInfo):6ms</w:t>
      </w:r>
    </w:p>
    <w:p w:rsidR="00000000" w:rsidDel="00000000" w:rsidP="00000000" w:rsidRDefault="00000000" w:rsidRPr="00000000" w14:paraId="000004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۱۴:۵۶:۱۱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۱۴:۵۶:۱۱ [4][firebase trackEvent 日志] firebase事件上传beaueditfeature_bd</w:t>
      </w:r>
    </w:p>
    <w:p w:rsidR="00000000" w:rsidDel="00000000" w:rsidP="00000000" w:rsidRDefault="00000000" w:rsidRPr="00000000" w14:paraId="000004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۱۴:۵۶:۲۹ [4][trackEvent] seesioniD:NXmSDR4dNFkVxwMxgqTsIVTom6CZJR0H</w:t>
      </w:r>
    </w:p>
    <w:p w:rsidR="00000000" w:rsidDel="00000000" w:rsidP="00000000" w:rsidRDefault="00000000" w:rsidRPr="00000000" w14:paraId="0000049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۱۴:۵۶:۲۹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۱۴:۵۶:۲۹ [4][firebase trackEvent 日志] 组装完成，开始做存储到firebase的处理</w:t>
      </w:r>
    </w:p>
    <w:p w:rsidR="00000000" w:rsidDel="00000000" w:rsidP="00000000" w:rsidRDefault="00000000" w:rsidRPr="00000000" w14:paraId="000004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۱۴:۵۶:۲۹ [4][EventContentProvider] TimeElapsed(getEventDeviceInfo):6ms</w:t>
      </w:r>
    </w:p>
    <w:p w:rsidR="00000000" w:rsidDel="00000000" w:rsidP="00000000" w:rsidRDefault="00000000" w:rsidRPr="00000000" w14:paraId="000004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۱۴:۵۶:۲۹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۱۴:۵۶:۲۹ [4][firebase trackEvent 日志] firebase事件上传beauty_clk_makeup_bd</w:t>
      </w:r>
    </w:p>
    <w:p w:rsidR="00000000" w:rsidDel="00000000" w:rsidP="00000000" w:rsidRDefault="00000000" w:rsidRPr="00000000" w14:paraId="000004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۱۴:۵۶:۲۹ [4][trackEvent] seesioniD:NXmSDR4dNFkVxwMxgqTsIVTom6CZJR0H</w:t>
      </w:r>
    </w:p>
    <w:p w:rsidR="00000000" w:rsidDel="00000000" w:rsidP="00000000" w:rsidRDefault="00000000" w:rsidRPr="00000000" w14:paraId="0000049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۱۴:۵۶:۲۹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۱۴:۵۶:۲۹ [4][firebase trackEvent 日志] 组装完成，开始做存储到firebase的处理</w:t>
      </w:r>
    </w:p>
    <w:p w:rsidR="00000000" w:rsidDel="00000000" w:rsidP="00000000" w:rsidRDefault="00000000" w:rsidRPr="00000000" w14:paraId="000004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۱۴:۵۶:۲۹ [4][EventContentProvider] TimeElapsed(getEventDeviceInfo):5ms</w:t>
      </w:r>
    </w:p>
    <w:p w:rsidR="00000000" w:rsidDel="00000000" w:rsidP="00000000" w:rsidRDefault="00000000" w:rsidRPr="00000000" w14:paraId="000004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۱۴:۵۶:۲۹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۱۴:۵۶:۲۹ [4][firebase trackEvent 日志] firebase事件上传beauty_clk_makeup_category_bd</w:t>
      </w:r>
    </w:p>
    <w:p w:rsidR="00000000" w:rsidDel="00000000" w:rsidP="00000000" w:rsidRDefault="00000000" w:rsidRPr="00000000" w14:paraId="000004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۱۴:۵۶:۳۱ [4][trackEvent] seesioniD:NXmSDR4dNFkVxwMxgqTsIVTom6CZJR0H</w:t>
      </w:r>
    </w:p>
    <w:p w:rsidR="00000000" w:rsidDel="00000000" w:rsidP="00000000" w:rsidRDefault="00000000" w:rsidRPr="00000000" w14:paraId="000004A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۱۴:۵۶:۳۱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۱۴:۵۶:۳۱ [4][firebase trackEvent 日志] 组装完成，开始做存储到firebase的处理</w:t>
      </w:r>
    </w:p>
    <w:p w:rsidR="00000000" w:rsidDel="00000000" w:rsidP="00000000" w:rsidRDefault="00000000" w:rsidRPr="00000000" w14:paraId="000004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۱۴:۵۶:۳۱ [4][EventContentProvider] TimeElapsed(getEventDeviceInfo):6ms</w:t>
      </w:r>
    </w:p>
    <w:p w:rsidR="00000000" w:rsidDel="00000000" w:rsidP="00000000" w:rsidRDefault="00000000" w:rsidRPr="00000000" w14:paraId="000004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۱۴:۵۶:۳۱ [4][firebase trackEvent 日志] firebase事件上传beauty_clk_makeup_category_bd</w:t>
      </w:r>
    </w:p>
    <w:p w:rsidR="00000000" w:rsidDel="00000000" w:rsidP="00000000" w:rsidRDefault="00000000" w:rsidRPr="00000000" w14:paraId="000004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۱۴:۵۶:۳۱ [4][trackEvent] seesioniD:NXmSDR4dNFkVxwMxgqTsIVTom6CZJR0H</w:t>
      </w:r>
    </w:p>
    <w:p w:rsidR="00000000" w:rsidDel="00000000" w:rsidP="00000000" w:rsidRDefault="00000000" w:rsidRPr="00000000" w14:paraId="000004A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۱۴:۵۶:۳۱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۱۴:۵۶:۳۱ [4][firebase trackEvent 日志] 组装完成，开始做存储到firebase的处理</w:t>
      </w:r>
    </w:p>
    <w:p w:rsidR="00000000" w:rsidDel="00000000" w:rsidP="00000000" w:rsidRDefault="00000000" w:rsidRPr="00000000" w14:paraId="000004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۱۴:۵۶:۳۱ [4][EventContentProvider] TimeElapsed(getEventDeviceInfo):9ms</w:t>
      </w:r>
    </w:p>
    <w:p w:rsidR="00000000" w:rsidDel="00000000" w:rsidP="00000000" w:rsidRDefault="00000000" w:rsidRPr="00000000" w14:paraId="000004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۱۴:۵۶:۳۱ [4][firebase trackEvent 日志] firebase事件上传beauty_clk_makeup_category_bd</w:t>
      </w:r>
    </w:p>
    <w:p w:rsidR="00000000" w:rsidDel="00000000" w:rsidP="00000000" w:rsidRDefault="00000000" w:rsidRPr="00000000" w14:paraId="000004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۱۴:۵۶:۳۴ [4][trackEvent] seesioniD:NXmSDR4dNFkVxwMxgqTsIVTom6CZJR0H</w:t>
      </w:r>
    </w:p>
    <w:p w:rsidR="00000000" w:rsidDel="00000000" w:rsidP="00000000" w:rsidRDefault="00000000" w:rsidRPr="00000000" w14:paraId="000004AC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۱۴:۵۶:۳۴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۱۴:۵۶:۳۴ [4][firebase trackEvent 日志] 组装完成，开始做存储到firebase的处理</w:t>
      </w:r>
    </w:p>
    <w:p w:rsidR="00000000" w:rsidDel="00000000" w:rsidP="00000000" w:rsidRDefault="00000000" w:rsidRPr="00000000" w14:paraId="000004A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۱۴:۵۶:۳۴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۱۴:۵۶:۳۴ [4][firebase trackEvent 日志] firebase事件上传beauty_filterclk_bd</w:t>
      </w:r>
    </w:p>
    <w:p w:rsidR="00000000" w:rsidDel="00000000" w:rsidP="00000000" w:rsidRDefault="00000000" w:rsidRPr="00000000" w14:paraId="000004B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۱۴:۵۶:۳۴ [4][EventContentProvider] TimeElapsed(getEventDeviceInfo):29ms</w:t>
      </w:r>
    </w:p>
    <w:p w:rsidR="00000000" w:rsidDel="00000000" w:rsidP="00000000" w:rsidRDefault="00000000" w:rsidRPr="00000000" w14:paraId="000004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۱۴:۵۶:۵۵ [4][trackEvent] seesioniD:NXmSDR4dNFkVxwMxgqTsIVTom6CZJR0H</w:t>
      </w:r>
    </w:p>
    <w:p w:rsidR="00000000" w:rsidDel="00000000" w:rsidP="00000000" w:rsidRDefault="00000000" w:rsidRPr="00000000" w14:paraId="000004B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۱۴:۵۶:۵۵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۱۴:۵۶:۵۵ [4][firebase trackEvent 日志] 组装完成，开始做存储到firebase的处理</w:t>
      </w:r>
    </w:p>
    <w:p w:rsidR="00000000" w:rsidDel="00000000" w:rsidP="00000000" w:rsidRDefault="00000000" w:rsidRPr="00000000" w14:paraId="000004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۱۴:۵۶:۵۵ [4][EventContentProvider] TimeElapsed(getEventDeviceInfo):5ms</w:t>
      </w:r>
    </w:p>
    <w:p w:rsidR="00000000" w:rsidDel="00000000" w:rsidP="00000000" w:rsidRDefault="00000000" w:rsidRPr="00000000" w14:paraId="000004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۱۴:۵۶:۵۵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۱۴:۵۶:۵۵ [4][firebase trackEvent 日志] firebase事件上传beauty_ar_tab_clk_bd</w:t>
      </w:r>
    </w:p>
    <w:p w:rsidR="00000000" w:rsidDel="00000000" w:rsidP="00000000" w:rsidRDefault="00000000" w:rsidRPr="00000000" w14:paraId="000004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[4][trackEvent] seesioniD:NXmSDR4dNFkVxwMxgqTsIVTom6CZJR0H</w:t>
      </w:r>
    </w:p>
    <w:p w:rsidR="00000000" w:rsidDel="00000000" w:rsidP="00000000" w:rsidRDefault="00000000" w:rsidRPr="00000000" w14:paraId="000004B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۱۴:۵۷:۰۱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[4][firebase trackEvent 日志] 组装完成，开始做存储到firebase的处理</w:t>
      </w:r>
    </w:p>
    <w:p w:rsidR="00000000" w:rsidDel="00000000" w:rsidP="00000000" w:rsidRDefault="00000000" w:rsidRPr="00000000" w14:paraId="000004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[4][EventContentProvider] TimeElapsed(getEventDeviceInfo):7ms</w:t>
      </w:r>
    </w:p>
    <w:p w:rsidR="00000000" w:rsidDel="00000000" w:rsidP="00000000" w:rsidRDefault="00000000" w:rsidRPr="00000000" w14:paraId="000004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[4][firebase trackEvent 日志] firebase事件上传ad_beautifysvclk</w:t>
      </w:r>
    </w:p>
    <w:p w:rsidR="00000000" w:rsidDel="00000000" w:rsidP="00000000" w:rsidRDefault="00000000" w:rsidRPr="00000000" w14:paraId="000004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[4][trackEvent] seesioniD:NXmSDR4dNFkVxwMxgqTsIVTom6CZJR0H</w:t>
      </w:r>
    </w:p>
    <w:p w:rsidR="00000000" w:rsidDel="00000000" w:rsidP="00000000" w:rsidRDefault="00000000" w:rsidRPr="00000000" w14:paraId="000004B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۱۴:۵۷:۰۱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[4][firebase trackEvent 日志] 组装完成，开始做存储到firebase的处理</w:t>
      </w:r>
    </w:p>
    <w:p w:rsidR="00000000" w:rsidDel="00000000" w:rsidP="00000000" w:rsidRDefault="00000000" w:rsidRPr="00000000" w14:paraId="000004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[4][EventContentProvider] TimeElapsed(getEventDeviceInfo):8ms</w:t>
      </w:r>
    </w:p>
    <w:p w:rsidR="00000000" w:rsidDel="00000000" w:rsidP="00000000" w:rsidRDefault="00000000" w:rsidRPr="00000000" w14:paraId="000004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[4][firebase trackEvent 日志] firebase事件上传beautifysave_bd</w:t>
      </w:r>
    </w:p>
    <w:p w:rsidR="00000000" w:rsidDel="00000000" w:rsidP="00000000" w:rsidRDefault="00000000" w:rsidRPr="00000000" w14:paraId="000004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[4][EventContentProvider] TimeElapsed(getEventDeviceInfo):4ms</w:t>
      </w:r>
    </w:p>
    <w:p w:rsidR="00000000" w:rsidDel="00000000" w:rsidP="00000000" w:rsidRDefault="00000000" w:rsidRPr="00000000" w14:paraId="000004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[4][trackEvent] seesioniD:NXmSDR4dNFkVxwMxgqTsIVTom6CZJR0H</w:t>
      </w:r>
    </w:p>
    <w:p w:rsidR="00000000" w:rsidDel="00000000" w:rsidP="00000000" w:rsidRDefault="00000000" w:rsidRPr="00000000" w14:paraId="000004C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۱۴:۵۷:۰۱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[4][firebase trackEvent 日志] 组装完成，开始做存储到firebase的处理</w:t>
      </w:r>
    </w:p>
    <w:p w:rsidR="00000000" w:rsidDel="00000000" w:rsidP="00000000" w:rsidRDefault="00000000" w:rsidRPr="00000000" w14:paraId="000004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[4][EventContentProvider] TimeElapsed(getEventDeviceInfo):4ms</w:t>
      </w:r>
    </w:p>
    <w:p w:rsidR="00000000" w:rsidDel="00000000" w:rsidP="00000000" w:rsidRDefault="00000000" w:rsidRPr="00000000" w14:paraId="000004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[4][firebase trackEvent 日志] firebase事件上传ad_save_page_show</w:t>
      </w:r>
    </w:p>
    <w:p w:rsidR="00000000" w:rsidDel="00000000" w:rsidP="00000000" w:rsidRDefault="00000000" w:rsidRPr="00000000" w14:paraId="000004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[4][trackEvent] seesioniD:NXmSDR4dNFkVxwMxgqTsIVTom6CZJR0H</w:t>
      </w:r>
    </w:p>
    <w:p w:rsidR="00000000" w:rsidDel="00000000" w:rsidP="00000000" w:rsidRDefault="00000000" w:rsidRPr="00000000" w14:paraId="000004C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۱۴:۵۷:۰۱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C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[4][firebase trackEvent 日志] 组装完成，开始做存储到firebase的处理</w:t>
      </w:r>
    </w:p>
    <w:p w:rsidR="00000000" w:rsidDel="00000000" w:rsidP="00000000" w:rsidRDefault="00000000" w:rsidRPr="00000000" w14:paraId="000004C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[4][firebase trackEvent 日志] firebase事件上传ad_save_beautify_pv</w:t>
      </w:r>
    </w:p>
    <w:p w:rsidR="00000000" w:rsidDel="00000000" w:rsidP="00000000" w:rsidRDefault="00000000" w:rsidRPr="00000000" w14:paraId="000004C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[4][EventContentProvider] TimeElapsed(getEventDeviceInfo):6ms</w:t>
      </w:r>
    </w:p>
    <w:p w:rsidR="00000000" w:rsidDel="00000000" w:rsidP="00000000" w:rsidRDefault="00000000" w:rsidRPr="00000000" w14:paraId="000004D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۱۴:۵۷:۰۱ [4][EventContentProvider] TimeElapsed(getEventDeviceInfo):3ms</w:t>
      </w:r>
    </w:p>
    <w:p w:rsidR="00000000" w:rsidDel="00000000" w:rsidP="00000000" w:rsidRDefault="00000000" w:rsidRPr="00000000" w14:paraId="000004D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۱۴:۵۷:۰۴ [4][trackEvent] seesioniD:NXmSDR4dNFkVxwMxgqTsIVTom6CZJR0H</w:t>
      </w:r>
    </w:p>
    <w:p w:rsidR="00000000" w:rsidDel="00000000" w:rsidP="00000000" w:rsidRDefault="00000000" w:rsidRPr="00000000" w14:paraId="000004D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۱۴:۵۷:۰۴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D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۱۴:۵۷:۰۴ [4][firebase trackEvent 日志] 组装完成，开始做存储到firebase的处理</w:t>
      </w:r>
    </w:p>
    <w:p w:rsidR="00000000" w:rsidDel="00000000" w:rsidP="00000000" w:rsidRDefault="00000000" w:rsidRPr="00000000" w14:paraId="000004D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۱۴:۵۷:۰۴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D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۱۴:۵۷:۰۴ [4][EventContentProvider] TimeElapsed(getEventDeviceInfo):6ms</w:t>
      </w:r>
    </w:p>
    <w:p w:rsidR="00000000" w:rsidDel="00000000" w:rsidP="00000000" w:rsidRDefault="00000000" w:rsidRPr="00000000" w14:paraId="000004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۱۴:۵۷:۰۴ [4][firebase trackEvent 日志] firebase事件上传ad_save_beautify_share</w:t>
      </w:r>
    </w:p>
    <w:p w:rsidR="00000000" w:rsidDel="00000000" w:rsidP="00000000" w:rsidRDefault="00000000" w:rsidRPr="00000000" w14:paraId="000004D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۱۴:۵۷:۰۴ [4][EventContentProvider] TimeElapsed(getEventDeviceInfo):21ms</w:t>
      </w:r>
    </w:p>
    <w:p w:rsidR="00000000" w:rsidDel="00000000" w:rsidP="00000000" w:rsidRDefault="00000000" w:rsidRPr="00000000" w14:paraId="000004D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4D9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D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4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[4][EventContentProvider] TimeElapsed(getEventDeviceInfo):19ms</w:t>
      </w:r>
    </w:p>
    <w:p w:rsidR="00000000" w:rsidDel="00000000" w:rsidP="00000000" w:rsidRDefault="00000000" w:rsidRPr="00000000" w14:paraId="000004D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firebase事件上传beauty_appr_time_bd</w:t>
      </w:r>
    </w:p>
    <w:p w:rsidR="00000000" w:rsidDel="00000000" w:rsidP="00000000" w:rsidRDefault="00000000" w:rsidRPr="00000000" w14:paraId="000004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4D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E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4E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4E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firebase事件上传app_end_bd</w:t>
      </w:r>
    </w:p>
    <w:p w:rsidR="00000000" w:rsidDel="00000000" w:rsidP="00000000" w:rsidRDefault="00000000" w:rsidRPr="00000000" w14:paraId="000004E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4E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4E5">
      <w:pPr>
        <w:rPr>
          <w:b w:val="1"/>
          <w:sz w:val="72"/>
          <w:szCs w:val="72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组装完成，开始做存储到firebase的处理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۲۲:۵۰:۱۲ [4][InitializerChecker] Current com.meitu.library.analytics.sdk.m.g not initialization.</w:t>
      </w:r>
    </w:p>
    <w:p w:rsidR="00000000" w:rsidDel="00000000" w:rsidP="00000000" w:rsidRDefault="00000000" w:rsidRPr="00000000" w14:paraId="000004E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۲۲:۵۰:۱۲ [4][TeemoContext] Start with AppKey: C6FF0769324CD2F1</w:t>
      </w:r>
    </w:p>
    <w:p w:rsidR="00000000" w:rsidDel="00000000" w:rsidP="00000000" w:rsidRDefault="00000000" w:rsidRPr="00000000" w14:paraId="000004E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۲۲:۵۰:۱۲ [4][JsonStorage] Successful load json:/data/user/0/com.commsource.beautyplus/app_teemo_test/TeemoPrefs.mo</w:t>
      </w:r>
    </w:p>
    <w:p w:rsidR="00000000" w:rsidDel="00000000" w:rsidP="00000000" w:rsidRDefault="00000000" w:rsidRPr="00000000" w14:paraId="000004E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۲۲:۵۰:۱۲ [6][MainProcessStorage] Failed with backup json:/storage/emulated/0/.teemo/C6FF0769324CD2F1.mo</w:t>
      </w:r>
    </w:p>
    <w:p w:rsidR="00000000" w:rsidDel="00000000" w:rsidP="00000000" w:rsidRDefault="00000000" w:rsidRPr="00000000" w14:paraId="000004E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۲۲:۵۰:۱۲ [6][JsonStorage] Failed init json:/storage/emulated/0/.teemo/SharePefs.mo</w:t>
      </w:r>
    </w:p>
    <w:p w:rsidR="00000000" w:rsidDel="00000000" w:rsidP="00000000" w:rsidRDefault="00000000" w:rsidRPr="00000000" w14:paraId="000004E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۲۲:۵۰:۱۲ [4][Teemo] TimeElapsed(Teemo.setup):72ms</w:t>
      </w:r>
    </w:p>
    <w:p w:rsidR="00000000" w:rsidDel="00000000" w:rsidP="00000000" w:rsidRDefault="00000000" w:rsidRPr="00000000" w14:paraId="000004E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۲۲:۵۰:۱۲ [4][SetupMainClient] On initialized done!</w:t>
      </w:r>
    </w:p>
    <w:p w:rsidR="00000000" w:rsidDel="00000000" w:rsidP="00000000" w:rsidRDefault="00000000" w:rsidRPr="00000000" w14:paraId="000004E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[4][trackEvent] sessioniD:</w:t>
      </w:r>
    </w:p>
    <w:p w:rsidR="00000000" w:rsidDel="00000000" w:rsidP="00000000" w:rsidRDefault="00000000" w:rsidRPr="00000000" w14:paraId="000004E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[4][EventContentProvider] TimeElapsed(getEventDeviceInfo):59ms</w:t>
      </w:r>
    </w:p>
    <w:p w:rsidR="00000000" w:rsidDel="00000000" w:rsidP="00000000" w:rsidRDefault="00000000" w:rsidRPr="00000000" w14:paraId="000004E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[4][EventContentProvider] TimeElapsed(getEventDeviceInfo):52ms</w:t>
      </w:r>
    </w:p>
    <w:p w:rsidR="00000000" w:rsidDel="00000000" w:rsidP="00000000" w:rsidRDefault="00000000" w:rsidRPr="00000000" w14:paraId="000004F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4F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4F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4F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[4][EventContentProvider] TimeElapsed(getEventDeviceInfo):6ms</w:t>
      </w:r>
    </w:p>
    <w:p w:rsidR="00000000" w:rsidDel="00000000" w:rsidP="00000000" w:rsidRDefault="00000000" w:rsidRPr="00000000" w14:paraId="000004F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firebase事件上传systemalbum_photocnt_bd</w:t>
      </w:r>
    </w:p>
    <w:p w:rsidR="00000000" w:rsidDel="00000000" w:rsidP="00000000" w:rsidRDefault="00000000" w:rsidRPr="00000000" w14:paraId="000004F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[4][trackEvent] sessioniD:</w:t>
      </w:r>
    </w:p>
    <w:p w:rsidR="00000000" w:rsidDel="00000000" w:rsidP="00000000" w:rsidRDefault="00000000" w:rsidRPr="00000000" w14:paraId="000004F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4F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4F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[4][AppAnalyzerImpl] tryStar Session:尝试开启一个session</w:t>
      </w:r>
    </w:p>
    <w:p w:rsidR="00000000" w:rsidDel="00000000" w:rsidP="00000000" w:rsidRDefault="00000000" w:rsidRPr="00000000" w14:paraId="000004F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4F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:{"</w:t>
      </w:r>
      <w:r w:rsidDel="00000000" w:rsidR="00000000" w:rsidRPr="00000000">
        <w:rPr>
          <w:rtl w:val="0"/>
        </w:rPr>
        <w:t xml:space="preserve">imei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imei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iccid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iccid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addr</w:t>
      </w:r>
      <w:r w:rsidDel="00000000" w:rsidR="00000000" w:rsidRPr="00000000">
        <w:rPr>
          <w:rtl w:val="0"/>
        </w:rPr>
        <w:t xml:space="preserve">":"02:00:00:00:00:00","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":"9085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3586377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379","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":"9085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3586377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379","</w:t>
      </w:r>
      <w:r w:rsidDel="00000000" w:rsidR="00000000" w:rsidRPr="00000000">
        <w:rPr>
          <w:rtl w:val="0"/>
        </w:rPr>
        <w:t xml:space="preserve">advertising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":"762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42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9-9076-4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-061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34</w:t>
      </w:r>
      <w:r w:rsidDel="00000000" w:rsidR="00000000" w:rsidRPr="00000000">
        <w:rPr>
          <w:rtl w:val="0"/>
        </w:rPr>
        <w:t xml:space="preserve">daa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advertising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channel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googleplay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":"7.0.270","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":"4.3.1","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AUM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29","</w:t>
      </w:r>
      <w:r w:rsidDel="00000000" w:rsidR="00000000" w:rsidRPr="00000000">
        <w:rPr>
          <w:rtl w:val="0"/>
        </w:rPr>
        <w:t xml:space="preserve">carrier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":"8.0.0","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  <w:t xml:space="preserve">":2,"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timezone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GMT</w:t>
      </w:r>
      <w:r w:rsidDel="00000000" w:rsidR="00000000" w:rsidRPr="00000000">
        <w:rPr>
          <w:rtl w:val="0"/>
        </w:rPr>
        <w:t xml:space="preserve">+3","</w:t>
      </w:r>
      <w:r w:rsidDel="00000000" w:rsidR="00000000" w:rsidRPr="00000000">
        <w:rPr>
          <w:rtl w:val="0"/>
        </w:rPr>
        <w:t xml:space="preserve">brand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HONOR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":0,"</w:t>
      </w:r>
      <w:r w:rsidDel="00000000" w:rsidR="00000000" w:rsidRPr="00000000">
        <w:rPr>
          <w:rtl w:val="0"/>
        </w:rPr>
        <w:t xml:space="preserve">latitude</w:t>
      </w:r>
      <w:r w:rsidDel="00000000" w:rsidR="00000000" w:rsidRPr="00000000">
        <w:rPr>
          <w:rtl w:val="0"/>
        </w:rPr>
        <w:t xml:space="preserve">":0,"</w:t>
      </w:r>
      <w:r w:rsidDel="00000000" w:rsidR="00000000" w:rsidRPr="00000000">
        <w:rPr>
          <w:rtl w:val="0"/>
        </w:rPr>
        <w:t xml:space="preserve">pseudo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":"357517332677244","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serial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gid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gid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":"0","</w:t>
      </w:r>
      <w:r w:rsidDel="00000000" w:rsidR="00000000" w:rsidRPr="00000000">
        <w:rPr>
          <w:rtl w:val="0"/>
        </w:rPr>
        <w:t xml:space="preserve">imsi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0"/>
        </w:rPr>
        <w:t xml:space="preserve">\":[],\"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\":0,\"</w:t>
      </w:r>
      <w:r w:rsidDel="00000000" w:rsidR="00000000" w:rsidRPr="00000000">
        <w:rPr>
          <w:rtl w:val="0"/>
        </w:rPr>
        <w:t xml:space="preserve">timeout</w:t>
      </w:r>
      <w:r w:rsidDel="00000000" w:rsidR="00000000" w:rsidRPr="00000000">
        <w:rPr>
          <w:rtl w:val="0"/>
        </w:rPr>
        <w:t xml:space="preserve">\":0,\"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\":\"4.0.0\"}","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freq</w:t>
      </w:r>
      <w:r w:rsidDel="00000000" w:rsidR="00000000" w:rsidRPr="00000000">
        <w:rPr>
          <w:rtl w:val="0"/>
        </w:rPr>
        <w:t xml:space="preserve">\":\"۱٫۴</w:t>
      </w:r>
      <w:r w:rsidDel="00000000" w:rsidR="00000000" w:rsidRPr="00000000">
        <w:rPr>
          <w:rtl w:val="0"/>
        </w:rPr>
        <w:t xml:space="preserve">GHz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freq</w:t>
      </w:r>
      <w:r w:rsidDel="00000000" w:rsidR="00000000" w:rsidRPr="00000000">
        <w:rPr>
          <w:rtl w:val="0"/>
        </w:rPr>
        <w:t xml:space="preserve">\":\"۱٫۰</w:t>
      </w:r>
      <w:r w:rsidDel="00000000" w:rsidR="00000000" w:rsidRPr="00000000">
        <w:rPr>
          <w:rtl w:val="0"/>
        </w:rPr>
        <w:t xml:space="preserve">GHz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processor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AUM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29\",\"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kernels</w:t>
      </w:r>
      <w:r w:rsidDel="00000000" w:rsidR="00000000" w:rsidRPr="00000000">
        <w:rPr>
          <w:rtl w:val="0"/>
        </w:rPr>
        <w:t xml:space="preserve">\":\"8</w:t>
      </w:r>
      <w:r w:rsidDel="00000000" w:rsidR="00000000" w:rsidRPr="00000000">
        <w:rPr>
          <w:rtl w:val="0"/>
        </w:rPr>
        <w:t xml:space="preserve">核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abis</w:t>
      </w:r>
      <w:r w:rsidDel="00000000" w:rsidR="00000000" w:rsidRPr="00000000">
        <w:rPr>
          <w:rtl w:val="0"/>
        </w:rPr>
        <w:t xml:space="preserve">\":\"[</w:t>
      </w:r>
      <w:r w:rsidDel="00000000" w:rsidR="00000000" w:rsidRPr="00000000">
        <w:rPr>
          <w:rtl w:val="0"/>
        </w:rPr>
        <w:t xml:space="preserve">arm</w:t>
      </w:r>
      <w:r w:rsidDel="00000000" w:rsidR="00000000" w:rsidRPr="00000000">
        <w:rPr>
          <w:rtl w:val="0"/>
        </w:rPr>
        <w:t xml:space="preserve">64-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armeabi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armeabi</w:t>
      </w:r>
      <w:r w:rsidDel="00000000" w:rsidR="00000000" w:rsidRPr="00000000">
        <w:rPr>
          <w:rtl w:val="0"/>
        </w:rPr>
        <w:t xml:space="preserve">]\"}","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\":\"1875844 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\":\"116352 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\"}","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\":\"10864604\",\"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u w:val="single"/>
          <w:rtl w:val="0"/>
        </w:rPr>
        <w:t xml:space="preserve">2553892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\"}","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\":\"10844124\",\"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\":\"2533412\"}","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状态良好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放电状态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\":\"۵۱٪\",\"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\":\"۳۰٫۳℃\",\"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voltage</w:t>
      </w:r>
      <w:r w:rsidDel="00000000" w:rsidR="00000000" w:rsidRPr="00000000">
        <w:rPr>
          <w:rtl w:val="0"/>
        </w:rPr>
        <w:t xml:space="preserve">\":\"3726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\"}","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0"/>
        </w:rPr>
        <w:t xml:space="preserve">":""}</w:t>
      </w:r>
    </w:p>
    <w:p w:rsidR="00000000" w:rsidDel="00000000" w:rsidP="00000000" w:rsidRDefault="00000000" w:rsidRPr="00000000" w14:paraId="000004F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[4][EventStoreManager] 插入session：hKPDhfBu6C5hLjMYtwbYA0MnovqbTLMt</w:t>
      </w:r>
    </w:p>
    <w:p w:rsidR="00000000" w:rsidDel="00000000" w:rsidP="00000000" w:rsidRDefault="00000000" w:rsidRPr="00000000" w14:paraId="000004F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firebase事件上传device_model_bd</w:t>
      </w:r>
    </w:p>
    <w:p w:rsidR="00000000" w:rsidDel="00000000" w:rsidP="00000000" w:rsidRDefault="00000000" w:rsidRPr="00000000" w14:paraId="000004F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4F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4F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50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50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firebase事件上传app_start_bd</w:t>
      </w:r>
    </w:p>
    <w:p w:rsidR="00000000" w:rsidDel="00000000" w:rsidP="00000000" w:rsidRDefault="00000000" w:rsidRPr="00000000" w14:paraId="0000050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[4][EventContentProvider] TimeElapsed(getEventDeviceInfo):4ms</w:t>
      </w:r>
    </w:p>
    <w:p w:rsidR="00000000" w:rsidDel="00000000" w:rsidP="00000000" w:rsidRDefault="00000000" w:rsidRPr="00000000" w14:paraId="0000050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50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0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50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50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firebase事件上传bp_app_start_bd</w:t>
      </w:r>
    </w:p>
    <w:p w:rsidR="00000000" w:rsidDel="00000000" w:rsidP="00000000" w:rsidRDefault="00000000" w:rsidRPr="00000000" w14:paraId="0000050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50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0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50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[4][EventContentProvider] TimeElapsed(getEventDeviceInfo):11ms</w:t>
      </w:r>
    </w:p>
    <w:p w:rsidR="00000000" w:rsidDel="00000000" w:rsidP="00000000" w:rsidRDefault="00000000" w:rsidRPr="00000000" w14:paraId="0000050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[4][EventContentProvider] TimeElapsed(getEventDeviceInfo):10ms</w:t>
      </w:r>
    </w:p>
    <w:p w:rsidR="00000000" w:rsidDel="00000000" w:rsidP="00000000" w:rsidRDefault="00000000" w:rsidRPr="00000000" w14:paraId="0000050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50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firebase事件上传app_bluetooth status_bd</w:t>
      </w:r>
    </w:p>
    <w:p w:rsidR="00000000" w:rsidDel="00000000" w:rsidP="00000000" w:rsidRDefault="00000000" w:rsidRPr="00000000" w14:paraId="0000050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51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1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51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[4][EventContentProvider] TimeElapsed(getEventDeviceInfo):8ms</w:t>
      </w:r>
    </w:p>
    <w:p w:rsidR="00000000" w:rsidDel="00000000" w:rsidP="00000000" w:rsidRDefault="00000000" w:rsidRPr="00000000" w14:paraId="0000051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[4][EventContentProvider] TimeElapsed(getEventDeviceInfo):9ms</w:t>
      </w:r>
    </w:p>
    <w:p w:rsidR="00000000" w:rsidDel="00000000" w:rsidP="00000000" w:rsidRDefault="00000000" w:rsidRPr="00000000" w14:paraId="0000051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51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firebase事件上传homepageappr_bd</w:t>
      </w:r>
    </w:p>
    <w:p w:rsidR="00000000" w:rsidDel="00000000" w:rsidP="00000000" w:rsidRDefault="00000000" w:rsidRPr="00000000" w14:paraId="0000051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517">
      <w:pPr>
        <w:pStyle w:val="Title"/>
        <w:numPr>
          <w:ilvl w:val="0"/>
          <w:numId w:val="2"/>
        </w:numPr>
        <w:rPr>
          <w:b w:val="1"/>
          <w:sz w:val="72"/>
          <w:szCs w:val="72"/>
        </w:rPr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1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51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51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firebase事件上传ad_home_page_show</w:t>
      </w:r>
    </w:p>
    <w:p w:rsidR="00000000" w:rsidDel="00000000" w:rsidP="00000000" w:rsidRDefault="00000000" w:rsidRPr="00000000" w14:paraId="0000051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51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1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51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51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firebase事件上传home_impression</w:t>
      </w:r>
    </w:p>
    <w:p w:rsidR="00000000" w:rsidDel="00000000" w:rsidP="00000000" w:rsidRDefault="00000000" w:rsidRPr="00000000" w14:paraId="0000052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[4][trackEvent] seesioniD:hKPDhfBu6C5hLjMYtwbYA0MnovqbTLMt</w:t>
      </w:r>
    </w:p>
    <w:p w:rsidR="00000000" w:rsidDel="00000000" w:rsidP="00000000" w:rsidRDefault="00000000" w:rsidRPr="00000000" w14:paraId="0000052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2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组装完成，开始做存储到firebase的处理</w:t>
      </w:r>
    </w:p>
    <w:p w:rsidR="00000000" w:rsidDel="00000000" w:rsidP="00000000" w:rsidRDefault="00000000" w:rsidRPr="00000000" w14:paraId="0000052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[4][日志] abStr:{"ab_codes":[],"last_access":0,"timeout":0,"version":"4.0.0"}</w:t>
      </w:r>
    </w:p>
    <w:p w:rsidR="00000000" w:rsidDel="00000000" w:rsidP="00000000" w:rsidRDefault="00000000" w:rsidRPr="00000000" w14:paraId="0000052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۲۲:۵۰:۱۴ [4][firebase trackEvent 日志] firebase事件上传new_user_homepage_impression</w:t>
      </w:r>
    </w:p>
    <w:p w:rsidR="00000000" w:rsidDel="00000000" w:rsidP="00000000" w:rsidRDefault="00000000" w:rsidRPr="00000000" w14:paraId="0000052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۲۲:۵۰:۱۵ [4][trackEvent] seesioniD:hKPDhfBu6C5hLjMYtwbYA0MnovqbTLMt</w:t>
      </w:r>
    </w:p>
    <w:p w:rsidR="00000000" w:rsidDel="00000000" w:rsidP="00000000" w:rsidRDefault="00000000" w:rsidRPr="00000000" w14:paraId="0000052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2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۲۲:۵۰:۱۵ [4][firebase trackEvent 日志] 组装完成，开始做存储到firebase的处理</w:t>
      </w:r>
    </w:p>
    <w:p w:rsidR="00000000" w:rsidDel="00000000" w:rsidP="00000000" w:rsidRDefault="00000000" w:rsidRPr="00000000" w14:paraId="0000052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۲۲:۵۰:۱۵ [4][EventContentProvider] TimeElapsed(getEventDeviceInfo):8ms</w:t>
      </w:r>
    </w:p>
    <w:p w:rsidR="00000000" w:rsidDel="00000000" w:rsidP="00000000" w:rsidRDefault="00000000" w:rsidRPr="00000000" w14:paraId="0000052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۲۲:۵۰:۱۵ [4][日志] abStr:{"ab_codes":[],"last_access":0,"timeout":0,"version":"4.0.0"}</w:t>
      </w:r>
    </w:p>
    <w:p w:rsidR="00000000" w:rsidDel="00000000" w:rsidP="00000000" w:rsidRDefault="00000000" w:rsidRPr="00000000" w14:paraId="0000052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۲۲:۵۰:۱۵ [4][firebase trackEvent 日志] firebase事件上传homepage_topbanner_show_bd</w:t>
      </w:r>
    </w:p>
    <w:p w:rsidR="00000000" w:rsidDel="00000000" w:rsidP="00000000" w:rsidRDefault="00000000" w:rsidRPr="00000000" w14:paraId="0000052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۲۲:۵۰:۱۶ [4][EventContentProvider] TimeElapsed(getEventDeviceInfo):5ms</w:t>
      </w:r>
    </w:p>
    <w:p w:rsidR="00000000" w:rsidDel="00000000" w:rsidP="00000000" w:rsidRDefault="00000000" w:rsidRPr="00000000" w14:paraId="0000052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۲۲:۵۰:۱۶ [4][trackEvent] seesioniD:hKPDhfBu6C5hLjMYtwbYA0MnovqbTLMt</w:t>
      </w:r>
    </w:p>
    <w:p w:rsidR="00000000" w:rsidDel="00000000" w:rsidP="00000000" w:rsidRDefault="00000000" w:rsidRPr="00000000" w14:paraId="0000052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2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۲۲:۵۰:۱۶ [4][firebase trackEvent 日志] 组装完成，开始做存储到firebase的处理</w:t>
      </w:r>
    </w:p>
    <w:p w:rsidR="00000000" w:rsidDel="00000000" w:rsidP="00000000" w:rsidRDefault="00000000" w:rsidRPr="00000000" w14:paraId="0000052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۲۲:۵۰:۱۶ [4][日志] abStr:{"ab_codes":[],"last_access":0,"timeout":0,"version":"4.0.0"}</w:t>
      </w:r>
    </w:p>
    <w:p w:rsidR="00000000" w:rsidDel="00000000" w:rsidP="00000000" w:rsidRDefault="00000000" w:rsidRPr="00000000" w14:paraId="0000053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۲۲:۵۰:۱۶ [4][firebase trackEvent 日志] firebase事件上传homepage_topbanner_show_bd</w:t>
      </w:r>
    </w:p>
    <w:p w:rsidR="00000000" w:rsidDel="00000000" w:rsidP="00000000" w:rsidRDefault="00000000" w:rsidRPr="00000000" w14:paraId="0000053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[4][trackEvent] seesioniD:hKPDhfBu6C5hLjMYtwbYA0MnovqbTLMt</w:t>
      </w:r>
    </w:p>
    <w:p w:rsidR="00000000" w:rsidDel="00000000" w:rsidP="00000000" w:rsidRDefault="00000000" w:rsidRPr="00000000" w14:paraId="0000053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3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[4][firebase trackEvent 日志] 组装完成，开始做存储到firebase的处理</w:t>
      </w:r>
    </w:p>
    <w:p w:rsidR="00000000" w:rsidDel="00000000" w:rsidP="00000000" w:rsidRDefault="00000000" w:rsidRPr="00000000" w14:paraId="0000053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[4][日志] abStr:{"ab_codes":[],"last_access":0,"timeout":0,"version":"4.0.0"}</w:t>
      </w:r>
    </w:p>
    <w:p w:rsidR="00000000" w:rsidDel="00000000" w:rsidP="00000000" w:rsidRDefault="00000000" w:rsidRPr="00000000" w14:paraId="0000053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[4][firebase trackEvent 日志] firebase事件上传home_to_selfie</w:t>
      </w:r>
    </w:p>
    <w:p w:rsidR="00000000" w:rsidDel="00000000" w:rsidP="00000000" w:rsidRDefault="00000000" w:rsidRPr="00000000" w14:paraId="0000053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[4][trackEvent] seesioniD:hKPDhfBu6C5hLjMYtwbYA0MnovqbTLMt</w:t>
      </w:r>
    </w:p>
    <w:p w:rsidR="00000000" w:rsidDel="00000000" w:rsidP="00000000" w:rsidRDefault="00000000" w:rsidRPr="00000000" w14:paraId="0000053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[4][EventContentProvider] TimeElapsed(getEventDeviceInfo):22ms</w:t>
      </w:r>
    </w:p>
    <w:p w:rsidR="00000000" w:rsidDel="00000000" w:rsidP="00000000" w:rsidRDefault="00000000" w:rsidRPr="00000000" w14:paraId="0000053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3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[4][firebase trackEvent 日志] 组装完成，开始做存储到firebase的处理</w:t>
      </w:r>
    </w:p>
    <w:p w:rsidR="00000000" w:rsidDel="00000000" w:rsidP="00000000" w:rsidRDefault="00000000" w:rsidRPr="00000000" w14:paraId="0000053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[4][日志] abStr:{"ab_codes":[],"last_access":0,"timeout":0,"version":"4.0.0"}</w:t>
      </w:r>
    </w:p>
    <w:p w:rsidR="00000000" w:rsidDel="00000000" w:rsidP="00000000" w:rsidRDefault="00000000" w:rsidRPr="00000000" w14:paraId="0000053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[4][firebase trackEvent 日志] firebase事件上传home_clk_selfie_bd</w:t>
      </w:r>
    </w:p>
    <w:p w:rsidR="00000000" w:rsidDel="00000000" w:rsidP="00000000" w:rsidRDefault="00000000" w:rsidRPr="00000000" w14:paraId="0000053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[4][trackEvent] seesioniD:hKPDhfBu6C5hLjMYtwbYA0MnovqbTLMt</w:t>
      </w:r>
    </w:p>
    <w:p w:rsidR="00000000" w:rsidDel="00000000" w:rsidP="00000000" w:rsidRDefault="00000000" w:rsidRPr="00000000" w14:paraId="0000053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3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[4][firebase trackEvent 日志] 组装完成，开始做存储到firebase的处理</w:t>
      </w:r>
    </w:p>
    <w:p w:rsidR="00000000" w:rsidDel="00000000" w:rsidP="00000000" w:rsidRDefault="00000000" w:rsidRPr="00000000" w14:paraId="0000053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[4][日志] abStr:{"ab_codes":[],"last_access":0,"timeout":0,"version":"4.0.0"}</w:t>
      </w:r>
    </w:p>
    <w:p w:rsidR="00000000" w:rsidDel="00000000" w:rsidP="00000000" w:rsidRDefault="00000000" w:rsidRPr="00000000" w14:paraId="0000054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[4][firebase trackEvent 日志] firebase事件上传new_user_homepage_selfie</w:t>
      </w:r>
    </w:p>
    <w:p w:rsidR="00000000" w:rsidDel="00000000" w:rsidP="00000000" w:rsidRDefault="00000000" w:rsidRPr="00000000" w14:paraId="0000054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۲۲:۵۰:۱۷ [4][EventContentProvider] TimeElapsed(getEventDeviceInfo):27ms</w:t>
      </w:r>
    </w:p>
    <w:p w:rsidR="00000000" w:rsidDel="00000000" w:rsidP="00000000" w:rsidRDefault="00000000" w:rsidRPr="00000000" w14:paraId="0000054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[4][trackEvent] seesioniD:hKPDhfBu6C5hLjMYtwbYA0MnovqbTLMt</w:t>
      </w:r>
    </w:p>
    <w:p w:rsidR="00000000" w:rsidDel="00000000" w:rsidP="00000000" w:rsidRDefault="00000000" w:rsidRPr="00000000" w14:paraId="0000054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4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[4][firebase trackEvent 日志] 组装完成，开始做存储到firebase的处理</w:t>
      </w:r>
    </w:p>
    <w:p w:rsidR="00000000" w:rsidDel="00000000" w:rsidP="00000000" w:rsidRDefault="00000000" w:rsidRPr="00000000" w14:paraId="0000054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[4][日志] abStr:{"ab_codes":[],"last_access":0,"timeout":0,"version":"4.0.0"}</w:t>
      </w:r>
    </w:p>
    <w:p w:rsidR="00000000" w:rsidDel="00000000" w:rsidP="00000000" w:rsidRDefault="00000000" w:rsidRPr="00000000" w14:paraId="0000054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[4][EventContentProvider] TimeElapsed(getEventDeviceInfo):67ms</w:t>
      </w:r>
    </w:p>
    <w:p w:rsidR="00000000" w:rsidDel="00000000" w:rsidP="00000000" w:rsidRDefault="00000000" w:rsidRPr="00000000" w14:paraId="0000054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[4][firebase trackEvent 日志] firebase事件上传selfie_appr_bd</w:t>
      </w:r>
    </w:p>
    <w:p w:rsidR="00000000" w:rsidDel="00000000" w:rsidP="00000000" w:rsidRDefault="00000000" w:rsidRPr="00000000" w14:paraId="0000054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[4][trackEvent] seesioniD:hKPDhfBu6C5hLjMYtwbYA0MnovqbTLMt</w:t>
      </w:r>
    </w:p>
    <w:p w:rsidR="00000000" w:rsidDel="00000000" w:rsidP="00000000" w:rsidRDefault="00000000" w:rsidRPr="00000000" w14:paraId="0000054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4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[4][firebase trackEvent 日志] 组装完成，开始做存储到firebase的处理</w:t>
      </w:r>
    </w:p>
    <w:p w:rsidR="00000000" w:rsidDel="00000000" w:rsidP="00000000" w:rsidRDefault="00000000" w:rsidRPr="00000000" w14:paraId="0000054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[4][EventContentProvider] TimeElapsed(getEventDeviceInfo):4ms</w:t>
      </w:r>
    </w:p>
    <w:p w:rsidR="00000000" w:rsidDel="00000000" w:rsidP="00000000" w:rsidRDefault="00000000" w:rsidRPr="00000000" w14:paraId="0000054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[4][日志] abStr:{"ab_codes":[],"last_access":0,"timeout":0,"version":"4.0.0"}</w:t>
      </w:r>
    </w:p>
    <w:p w:rsidR="00000000" w:rsidDel="00000000" w:rsidP="00000000" w:rsidRDefault="00000000" w:rsidRPr="00000000" w14:paraId="0000054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[4][firebase trackEvent 日志] firebase事件上传selfie_page_impression</w:t>
      </w:r>
    </w:p>
    <w:p w:rsidR="00000000" w:rsidDel="00000000" w:rsidP="00000000" w:rsidRDefault="00000000" w:rsidRPr="00000000" w14:paraId="0000054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[4][trackEvent] seesioniD:hKPDhfBu6C5hLjMYtwbYA0MnovqbTLMt</w:t>
      </w:r>
    </w:p>
    <w:p w:rsidR="00000000" w:rsidDel="00000000" w:rsidP="00000000" w:rsidRDefault="00000000" w:rsidRPr="00000000" w14:paraId="0000054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۲۲:۵۰:۱۸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5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[4][firebase trackEvent 日志] 组装完成，开始做存储到firebase的处理</w:t>
      </w:r>
    </w:p>
    <w:p w:rsidR="00000000" w:rsidDel="00000000" w:rsidP="00000000" w:rsidRDefault="00000000" w:rsidRPr="00000000" w14:paraId="0000055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[4][日志] abStr:{"ab_codes":[],"last_access":0,"timeout":0,"version":"4.0.0"}</w:t>
      </w:r>
    </w:p>
    <w:p w:rsidR="00000000" w:rsidDel="00000000" w:rsidP="00000000" w:rsidRDefault="00000000" w:rsidRPr="00000000" w14:paraId="0000055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۲۲:۵۰:۱۸ [4][firebase trackEvent 日志] firebase事件上传new_user_selfie_page_impression</w:t>
      </w:r>
    </w:p>
    <w:p w:rsidR="00000000" w:rsidDel="00000000" w:rsidP="00000000" w:rsidRDefault="00000000" w:rsidRPr="00000000" w14:paraId="0000055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۲۲:۵۰:۳۲ [4][trackEvent] seesioniD:hKPDhfBu6C5hLjMYtwbYA0MnovqbTLMt</w:t>
      </w:r>
    </w:p>
    <w:p w:rsidR="00000000" w:rsidDel="00000000" w:rsidP="00000000" w:rsidRDefault="00000000" w:rsidRPr="00000000" w14:paraId="0000055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۲۲:۵۰:۳۲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5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۲۲:۵۰:۳۲ [4][firebase trackEvent 日志] 组装完成，开始做存储到firebase的处理</w:t>
      </w:r>
    </w:p>
    <w:p w:rsidR="00000000" w:rsidDel="00000000" w:rsidP="00000000" w:rsidRDefault="00000000" w:rsidRPr="00000000" w14:paraId="0000055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۲۲:۵۰:۳۲ [4][EventContentProvider] TimeElapsed(getEventDeviceInfo):9ms</w:t>
      </w:r>
    </w:p>
    <w:p w:rsidR="00000000" w:rsidDel="00000000" w:rsidP="00000000" w:rsidRDefault="00000000" w:rsidRPr="00000000" w14:paraId="0000055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۲۲:۵۰:۳۲ [4][日志] abStr:{"ab_codes":[],"last_access":0,"timeout":0,"version":"4.0.0"}</w:t>
      </w:r>
    </w:p>
    <w:p w:rsidR="00000000" w:rsidDel="00000000" w:rsidP="00000000" w:rsidRDefault="00000000" w:rsidRPr="00000000" w14:paraId="0000055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۲۲:۵۰:۳۲ [4][firebase trackEvent 日志] firebase事件上传camera_sdk_timecosuming_bd</w:t>
      </w:r>
    </w:p>
    <w:p w:rsidR="00000000" w:rsidDel="00000000" w:rsidP="00000000" w:rsidRDefault="00000000" w:rsidRPr="00000000" w14:paraId="0000055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۲۲:۵۰:۳۲ [4][firebase trackEvent] firebase事件上传失败:java.lang.NullPointerException: Attempt to invoke virtual method 'boolean java.lang.String.endsWith(java.lang.String)' on a null object reference</w:t>
      </w:r>
    </w:p>
    <w:p w:rsidR="00000000" w:rsidDel="00000000" w:rsidP="00000000" w:rsidRDefault="00000000" w:rsidRPr="00000000" w14:paraId="0000055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۲۲:۵۰:۳۷ [4][trackEvent] seesioniD:hKPDhfBu6C5hLjMYtwbYA0MnovqbTLMt</w:t>
      </w:r>
    </w:p>
    <w:p w:rsidR="00000000" w:rsidDel="00000000" w:rsidP="00000000" w:rsidRDefault="00000000" w:rsidRPr="00000000" w14:paraId="0000055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۲۲:۵۰:۳۷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5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۲۲:۵۰:۳۷ [4][firebase trackEvent 日志] 组装完成，开始做存储到firebase的处理</w:t>
      </w:r>
    </w:p>
    <w:p w:rsidR="00000000" w:rsidDel="00000000" w:rsidP="00000000" w:rsidRDefault="00000000" w:rsidRPr="00000000" w14:paraId="0000055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۲۲:۵۰:۳۷ [4][EventContentProvider] TimeElapsed(getEventDeviceInfo):9ms</w:t>
      </w:r>
    </w:p>
    <w:p w:rsidR="00000000" w:rsidDel="00000000" w:rsidP="00000000" w:rsidRDefault="00000000" w:rsidRPr="00000000" w14:paraId="0000055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۲۲:۵۰:۳۷ [4][日志] abStr:{"ab_codes":[],"last_access":0,"timeout":0,"version":"4.0.0"}</w:t>
      </w:r>
    </w:p>
    <w:p w:rsidR="00000000" w:rsidDel="00000000" w:rsidP="00000000" w:rsidRDefault="00000000" w:rsidRPr="00000000" w14:paraId="0000055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۲۲:۵۰:۳۷ [4][firebase trackEvent 日志] firebase事件上传selfie_setting_bd</w:t>
      </w:r>
    </w:p>
    <w:p w:rsidR="00000000" w:rsidDel="00000000" w:rsidP="00000000" w:rsidRDefault="00000000" w:rsidRPr="00000000" w14:paraId="0000056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[4][trackEvent] seesioniD:hKPDhfBu6C5hLjMYtwbYA0MnovqbTLMt</w:t>
      </w:r>
    </w:p>
    <w:p w:rsidR="00000000" w:rsidDel="00000000" w:rsidP="00000000" w:rsidRDefault="00000000" w:rsidRPr="00000000" w14:paraId="0000056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۲۲:۵۰:۴۰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6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[4][firebase trackEvent 日志] 组装完成，开始做存储到firebase的处理</w:t>
      </w:r>
    </w:p>
    <w:p w:rsidR="00000000" w:rsidDel="00000000" w:rsidP="00000000" w:rsidRDefault="00000000" w:rsidRPr="00000000" w14:paraId="0000056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[4][EventContentProvider] TimeElapsed(getEventDeviceInfo):19ms</w:t>
      </w:r>
    </w:p>
    <w:p w:rsidR="00000000" w:rsidDel="00000000" w:rsidP="00000000" w:rsidRDefault="00000000" w:rsidRPr="00000000" w14:paraId="0000056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[4][日志] abStr:{"ab_codes":[],"last_access":0,"timeout":0,"version":"4.0.0"}</w:t>
      </w:r>
    </w:p>
    <w:p w:rsidR="00000000" w:rsidDel="00000000" w:rsidP="00000000" w:rsidRDefault="00000000" w:rsidRPr="00000000" w14:paraId="0000056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[4][firebase trackEvent 日志] firebase事件上传selfie_setting_set_bd</w:t>
      </w:r>
    </w:p>
    <w:p w:rsidR="00000000" w:rsidDel="00000000" w:rsidP="00000000" w:rsidRDefault="00000000" w:rsidRPr="00000000" w14:paraId="0000056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[4][EventContentProvider] TimeElapsed(getEventDeviceInfo):32ms</w:t>
      </w:r>
    </w:p>
    <w:p w:rsidR="00000000" w:rsidDel="00000000" w:rsidP="00000000" w:rsidRDefault="00000000" w:rsidRPr="00000000" w14:paraId="0000056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[4][trackEvent] seesioniD:hKPDhfBu6C5hLjMYtwbYA0MnovqbTLMt</w:t>
      </w:r>
    </w:p>
    <w:p w:rsidR="00000000" w:rsidDel="00000000" w:rsidP="00000000" w:rsidRDefault="00000000" w:rsidRPr="00000000" w14:paraId="0000056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۲۲:۵۰:۴۰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6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[4][firebase trackEvent 日志] 组装完成，开始做存储到firebase的处理</w:t>
      </w:r>
    </w:p>
    <w:p w:rsidR="00000000" w:rsidDel="00000000" w:rsidP="00000000" w:rsidRDefault="00000000" w:rsidRPr="00000000" w14:paraId="0000056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[4][EventContentProvider] TimeElapsed(getEventDeviceInfo):3ms</w:t>
      </w:r>
    </w:p>
    <w:p w:rsidR="00000000" w:rsidDel="00000000" w:rsidP="00000000" w:rsidRDefault="00000000" w:rsidRPr="00000000" w14:paraId="0000056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[4][日志] abStr:{"ab_codes":[],"last_access":0,"timeout":0,"version":"4.0.0"}</w:t>
      </w:r>
    </w:p>
    <w:p w:rsidR="00000000" w:rsidDel="00000000" w:rsidP="00000000" w:rsidRDefault="00000000" w:rsidRPr="00000000" w14:paraId="0000056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[4][firebase trackEvent 日志] firebase事件上传preview_stuck_bd</w:t>
      </w:r>
    </w:p>
    <w:p w:rsidR="00000000" w:rsidDel="00000000" w:rsidP="00000000" w:rsidRDefault="00000000" w:rsidRPr="00000000" w14:paraId="0000056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۲۲:۵۰:۴۰ [4][EventContentProvider] TimeElapsed(getEventDeviceInfo):6ms</w:t>
      </w:r>
    </w:p>
    <w:p w:rsidR="00000000" w:rsidDel="00000000" w:rsidP="00000000" w:rsidRDefault="00000000" w:rsidRPr="00000000" w14:paraId="0000056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۲۲:۵۰:۴۱ [4][trackEvent] seesioniD:hKPDhfBu6C5hLjMYtwbYA0MnovqbTLMt</w:t>
      </w:r>
    </w:p>
    <w:p w:rsidR="00000000" w:rsidDel="00000000" w:rsidP="00000000" w:rsidRDefault="00000000" w:rsidRPr="00000000" w14:paraId="0000056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۲۲:۵۰:۴۱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7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۲۲:۵۰:۴۱ [4][firebase trackEvent 日志] 组装完成，开始做存储到firebase的处理</w:t>
      </w:r>
    </w:p>
    <w:p w:rsidR="00000000" w:rsidDel="00000000" w:rsidP="00000000" w:rsidRDefault="00000000" w:rsidRPr="00000000" w14:paraId="0000057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۲۲:۵۰:۴۱ [4][日志] abStr:{"ab_codes":[],"last_access":0,"timeout":0,"version":"4.0.0"}</w:t>
      </w:r>
    </w:p>
    <w:p w:rsidR="00000000" w:rsidDel="00000000" w:rsidP="00000000" w:rsidRDefault="00000000" w:rsidRPr="00000000" w14:paraId="0000057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۲۲:۵۰:۴۱ [4][EventContentProvider] TimeElapsed(getEventDeviceInfo):10ms</w:t>
      </w:r>
    </w:p>
    <w:p w:rsidR="00000000" w:rsidDel="00000000" w:rsidP="00000000" w:rsidRDefault="00000000" w:rsidRPr="00000000" w14:paraId="0000057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۲۲:۵۰:۴۱ [4][firebase trackEvent 日志] firebase事件上传selfie_appr_time_bd</w:t>
      </w:r>
    </w:p>
    <w:p w:rsidR="00000000" w:rsidDel="00000000" w:rsidP="00000000" w:rsidRDefault="00000000" w:rsidRPr="00000000" w14:paraId="0000057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[4][EventContentProvider] TimeElapsed(getEventDeviceInfo):28ms</w:t>
      </w:r>
    </w:p>
    <w:p w:rsidR="00000000" w:rsidDel="00000000" w:rsidP="00000000" w:rsidRDefault="00000000" w:rsidRPr="00000000" w14:paraId="00000575">
      <w:pPr>
        <w:pStyle w:val="Title"/>
        <w:rPr/>
      </w:pPr>
      <w:bookmarkStart w:colFirst="0" w:colLast="0" w:name="_ci9jsxgolu" w:id="1"/>
      <w:bookmarkEnd w:id="1"/>
      <w:r w:rsidDel="00000000" w:rsidR="00000000" w:rsidRPr="00000000">
        <w:rPr>
          <w:rtl w:val="0"/>
        </w:rPr>
        <w:t xml:space="preserve">۲۰۰۷۲۸ ۲۲:۵۰:۴۴ [4][trackEvent] seesioniD:hKPDhfBu6C5hLjMYtwbYA0MnovqbTLMt</w:t>
      </w:r>
    </w:p>
    <w:p w:rsidR="00000000" w:rsidDel="00000000" w:rsidP="00000000" w:rsidRDefault="00000000" w:rsidRPr="00000000" w14:paraId="0000057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۲۲:۵۰:۴۴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7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[4][firebase trackEvent 日志] 组装完成，开始做存储到firebase的处理</w:t>
      </w:r>
    </w:p>
    <w:p w:rsidR="00000000" w:rsidDel="00000000" w:rsidP="00000000" w:rsidRDefault="00000000" w:rsidRPr="00000000" w14:paraId="0000057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[4][日志] abStr:{"ab_codes":[],"last_access":0,"timeout":0,"version":"4.0.0"}</w:t>
      </w:r>
    </w:p>
    <w:p w:rsidR="00000000" w:rsidDel="00000000" w:rsidP="00000000" w:rsidRDefault="00000000" w:rsidRPr="00000000" w14:paraId="0000057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[4][firebase trackEvent 日志] firebase事件上传selfie_appr_bd</w:t>
      </w:r>
    </w:p>
    <w:p w:rsidR="00000000" w:rsidDel="00000000" w:rsidP="00000000" w:rsidRDefault="00000000" w:rsidRPr="00000000" w14:paraId="0000057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[4][trackEvent] seesioniD:hKPDhfBu6C5hLjMYtwbYA0MnovqbTLMt</w:t>
      </w:r>
    </w:p>
    <w:p w:rsidR="00000000" w:rsidDel="00000000" w:rsidP="00000000" w:rsidRDefault="00000000" w:rsidRPr="00000000" w14:paraId="0000057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۲۲:۵۰:۴۴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7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[4][firebase trackEvent 日志] 组装完成，开始做存储到firebase的处理</w:t>
      </w:r>
    </w:p>
    <w:p w:rsidR="00000000" w:rsidDel="00000000" w:rsidP="00000000" w:rsidRDefault="00000000" w:rsidRPr="00000000" w14:paraId="0000057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[4][日志] abStr:{"ab_codes":[],"last_access":0,"timeout":0,"version":"4.0.0"}</w:t>
      </w:r>
    </w:p>
    <w:p w:rsidR="00000000" w:rsidDel="00000000" w:rsidP="00000000" w:rsidRDefault="00000000" w:rsidRPr="00000000" w14:paraId="0000057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[4][firebase trackEvent 日志] firebase事件上传selfie_setting_quick_bd</w:t>
      </w:r>
    </w:p>
    <w:p w:rsidR="00000000" w:rsidDel="00000000" w:rsidP="00000000" w:rsidRDefault="00000000" w:rsidRPr="00000000" w14:paraId="0000057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[4][trackEvent] seesioniD:hKPDhfBu6C5hLjMYtwbYA0MnovqbTLMt</w:t>
      </w:r>
    </w:p>
    <w:p w:rsidR="00000000" w:rsidDel="00000000" w:rsidP="00000000" w:rsidRDefault="00000000" w:rsidRPr="00000000" w14:paraId="0000058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۲۲:۵۰:۴۴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8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[4][firebase trackEvent 日志] 组装完成，开始做存储到firebase的处理</w:t>
      </w:r>
    </w:p>
    <w:p w:rsidR="00000000" w:rsidDel="00000000" w:rsidP="00000000" w:rsidRDefault="00000000" w:rsidRPr="00000000" w14:paraId="0000058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[4][日志] abStr:{"ab_codes":[],"last_access":0,"timeout":0,"version":"4.0.0"}</w:t>
      </w:r>
    </w:p>
    <w:p w:rsidR="00000000" w:rsidDel="00000000" w:rsidP="00000000" w:rsidRDefault="00000000" w:rsidRPr="00000000" w14:paraId="0000058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[4][firebase trackEvent 日志] firebase事件上传selfie_page_impression</w:t>
      </w:r>
    </w:p>
    <w:p w:rsidR="00000000" w:rsidDel="00000000" w:rsidP="00000000" w:rsidRDefault="00000000" w:rsidRPr="00000000" w14:paraId="0000058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[4][trackEvent] seesioniD:hKPDhfBu6C5hLjMYtwbYA0MnovqbTLMt</w:t>
      </w:r>
    </w:p>
    <w:p w:rsidR="00000000" w:rsidDel="00000000" w:rsidP="00000000" w:rsidRDefault="00000000" w:rsidRPr="00000000" w14:paraId="0000058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۲۲:۵۰:۴۴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8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[4][firebase trackEvent 日志] 组装完成，开始做存储到firebase的处理</w:t>
      </w:r>
    </w:p>
    <w:p w:rsidR="00000000" w:rsidDel="00000000" w:rsidP="00000000" w:rsidRDefault="00000000" w:rsidRPr="00000000" w14:paraId="0000058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[4][日志] abStr:{"ab_codes":[],"last_access":0,"timeout":0,"version":"4.0.0"}</w:t>
      </w:r>
    </w:p>
    <w:p w:rsidR="00000000" w:rsidDel="00000000" w:rsidP="00000000" w:rsidRDefault="00000000" w:rsidRPr="00000000" w14:paraId="0000058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[4][EventContentProvider] TimeElapsed(getEventDeviceInfo):49ms</w:t>
      </w:r>
    </w:p>
    <w:p w:rsidR="00000000" w:rsidDel="00000000" w:rsidP="00000000" w:rsidRDefault="00000000" w:rsidRPr="00000000" w14:paraId="0000058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[4][firebase trackEvent 日志] firebase事件上传new_user_selfie_page_impression</w:t>
      </w:r>
    </w:p>
    <w:p w:rsidR="00000000" w:rsidDel="00000000" w:rsidP="00000000" w:rsidRDefault="00000000" w:rsidRPr="00000000" w14:paraId="0000058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[4][EventContentProvider] TimeElapsed(getEventDeviceInfo):7ms</w:t>
      </w:r>
    </w:p>
    <w:p w:rsidR="00000000" w:rsidDel="00000000" w:rsidP="00000000" w:rsidRDefault="00000000" w:rsidRPr="00000000" w14:paraId="0000058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۲۲:۵۰:۴۴ [4][EventContentProvider] TimeElapsed(getEventDeviceInfo):5ms</w:t>
      </w:r>
    </w:p>
    <w:p w:rsidR="00000000" w:rsidDel="00000000" w:rsidP="00000000" w:rsidRDefault="00000000" w:rsidRPr="00000000" w14:paraId="0000058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[4][EventContentProvider] TimeElapsed(getEventDeviceInfo):103ms</w:t>
      </w:r>
    </w:p>
    <w:p w:rsidR="00000000" w:rsidDel="00000000" w:rsidP="00000000" w:rsidRDefault="00000000" w:rsidRPr="00000000" w14:paraId="0000058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[4][trackEvent] seesioniD:hKPDhfBu6C5hLjMYtwbYA0MnovqbTLMt</w:t>
      </w:r>
    </w:p>
    <w:p w:rsidR="00000000" w:rsidDel="00000000" w:rsidP="00000000" w:rsidRDefault="00000000" w:rsidRPr="00000000" w14:paraId="0000058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۲۲:۵۰:۴۸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8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[4][firebase trackEvent 日志] 组装完成，开始做存储到firebase的处理</w:t>
      </w:r>
    </w:p>
    <w:p w:rsidR="00000000" w:rsidDel="00000000" w:rsidP="00000000" w:rsidRDefault="00000000" w:rsidRPr="00000000" w14:paraId="0000059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[4][日志] abStr:{"ab_codes":[],"last_access":0,"timeout":0,"version":"4.0.0"}</w:t>
      </w:r>
    </w:p>
    <w:p w:rsidR="00000000" w:rsidDel="00000000" w:rsidP="00000000" w:rsidRDefault="00000000" w:rsidRPr="00000000" w14:paraId="0000059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[4][firebase trackEvent 日志] firebase事件上传preview_stuck_bd</w:t>
      </w:r>
    </w:p>
    <w:p w:rsidR="00000000" w:rsidDel="00000000" w:rsidP="00000000" w:rsidRDefault="00000000" w:rsidRPr="00000000" w14:paraId="0000059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[4][EventContentProvider] TimeElapsed(getEventDeviceInfo):20ms</w:t>
      </w:r>
    </w:p>
    <w:p w:rsidR="00000000" w:rsidDel="00000000" w:rsidP="00000000" w:rsidRDefault="00000000" w:rsidRPr="00000000" w14:paraId="0000059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[4][ActivityTaskProvider] PageInvisibleDelayRunnable submit with:[ActivityTaskParam{mHashCode=128650501, mName='null', mTime=1595960448672}]</w:t>
      </w:r>
    </w:p>
    <w:p w:rsidR="00000000" w:rsidDel="00000000" w:rsidP="00000000" w:rsidRDefault="00000000" w:rsidRPr="00000000" w14:paraId="0000059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[4][trackEvent] seesioniD:hKPDhfBu6C5hLjMYtwbYA0MnovqbTLMt</w:t>
      </w:r>
    </w:p>
    <w:p w:rsidR="00000000" w:rsidDel="00000000" w:rsidP="00000000" w:rsidRDefault="00000000" w:rsidRPr="00000000" w14:paraId="0000059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۲۲:۵۰:۴۸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9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[4][firebase trackEvent 日志] 组装完成，开始做存储到firebase的处理</w:t>
      </w:r>
    </w:p>
    <w:p w:rsidR="00000000" w:rsidDel="00000000" w:rsidP="00000000" w:rsidRDefault="00000000" w:rsidRPr="00000000" w14:paraId="0000059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[4][日志] abStr:{"ab_codes":[],"last_access":0,"timeout":0,"version":"4.0.0"}</w:t>
      </w:r>
    </w:p>
    <w:p w:rsidR="00000000" w:rsidDel="00000000" w:rsidP="00000000" w:rsidRDefault="00000000" w:rsidRPr="00000000" w14:paraId="0000059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[4][firebase trackEvent 日志] firebase事件上传app_end_bd</w:t>
      </w:r>
    </w:p>
    <w:p w:rsidR="00000000" w:rsidDel="00000000" w:rsidP="00000000" w:rsidRDefault="00000000" w:rsidRPr="00000000" w14:paraId="0000059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[4][EventContentProvider] TimeElapsed(getEventDeviceInfo):61ms</w:t>
      </w:r>
    </w:p>
    <w:p w:rsidR="00000000" w:rsidDel="00000000" w:rsidP="00000000" w:rsidRDefault="00000000" w:rsidRPr="00000000" w14:paraId="0000059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[4][trackEvent] seesioniD:hKPDhfBu6C5hLjMYtwbYA0MnovqbTLMt</w:t>
      </w:r>
    </w:p>
    <w:p w:rsidR="00000000" w:rsidDel="00000000" w:rsidP="00000000" w:rsidRDefault="00000000" w:rsidRPr="00000000" w14:paraId="0000059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۲۲:۵۰:۴۸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9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[4][firebase trackEvent 日志] 组装完成，开始做存储到firebase的处理</w:t>
      </w:r>
    </w:p>
    <w:p w:rsidR="00000000" w:rsidDel="00000000" w:rsidP="00000000" w:rsidRDefault="00000000" w:rsidRPr="00000000" w14:paraId="0000059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[4][日志] abStr:{"ab_codes":[],"last_access":0,"timeout":0,"version":"4.0.0"}</w:t>
      </w:r>
    </w:p>
    <w:p w:rsidR="00000000" w:rsidDel="00000000" w:rsidP="00000000" w:rsidRDefault="00000000" w:rsidRPr="00000000" w14:paraId="0000059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[4][firebase trackEvent 日志] firebase事件上传app_bluetooth status_bd</w:t>
      </w:r>
    </w:p>
    <w:p w:rsidR="00000000" w:rsidDel="00000000" w:rsidP="00000000" w:rsidRDefault="00000000" w:rsidRPr="00000000" w14:paraId="0000059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[4][trackEvent] seesioniD:hKPDhfBu6C5hLjMYtwbYA0MnovqbTLMt</w:t>
      </w:r>
    </w:p>
    <w:p w:rsidR="00000000" w:rsidDel="00000000" w:rsidP="00000000" w:rsidRDefault="00000000" w:rsidRPr="00000000" w14:paraId="000005A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۲۰۰۷۲۸ ۲۲:۵۰:۴۸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:۱٫۷۹,۰٫۱۱;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:۱۰٫۳۶,۲٫۴۴;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A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[4][firebase trackEvent 日志] 组装完成，开始做存储到firebase的处理</w:t>
      </w:r>
    </w:p>
    <w:p w:rsidR="00000000" w:rsidDel="00000000" w:rsidP="00000000" w:rsidRDefault="00000000" w:rsidRPr="00000000" w14:paraId="000005A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[4][EventContentProvider] TimeElapsed(getEventDeviceInfo):9ms</w:t>
      </w:r>
    </w:p>
    <w:p w:rsidR="00000000" w:rsidDel="00000000" w:rsidP="00000000" w:rsidRDefault="00000000" w:rsidRPr="00000000" w14:paraId="000005A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[4][日志] abStr:{"ab_codes":[],"last_access":0,"timeout":0,"version":"4.0.0"}</w:t>
      </w:r>
    </w:p>
    <w:p w:rsidR="00000000" w:rsidDel="00000000" w:rsidP="00000000" w:rsidRDefault="00000000" w:rsidRPr="00000000" w14:paraId="000005A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۲۰۰۷۲۸ ۲۲:۵۰:۴۸ [4][firebase trackEvent 日志] firebase事件上传selfie_appr_time_bd</w:t>
      </w:r>
    </w:p>
    <w:p w:rsidR="00000000" w:rsidDel="00000000" w:rsidP="00000000" w:rsidRDefault="00000000" w:rsidRPr="00000000" w14:paraId="000005A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۱۱:۲۳:۵۴ [4][InitializerChecker] Current com.meitu.library.analytics.sdk.m.g not initialization.</w:t>
      </w:r>
    </w:p>
    <w:p w:rsidR="00000000" w:rsidDel="00000000" w:rsidP="00000000" w:rsidRDefault="00000000" w:rsidRPr="00000000" w14:paraId="000005A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۱۱:۲۳:۵۴ [4][TeemoContext] Start with AppKey: C6FF0769324CD2F1</w:t>
      </w:r>
    </w:p>
    <w:p w:rsidR="00000000" w:rsidDel="00000000" w:rsidP="00000000" w:rsidRDefault="00000000" w:rsidRPr="00000000" w14:paraId="000005A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۱۱:۲۳:۵۴ [4][JsonStorage] Successful load json:/data/user/0/com.commsource.beautyplus/app_teemo_test/TeemoPrefs.mo</w:t>
      </w:r>
    </w:p>
    <w:p w:rsidR="00000000" w:rsidDel="00000000" w:rsidP="00000000" w:rsidRDefault="00000000" w:rsidRPr="00000000" w14:paraId="000005A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۱۱:۲۳:۵۴ [4][JsonStorage] Successful load json:/storage/emulated/0/.teemo/SharePrefs.mo</w:t>
      </w:r>
    </w:p>
    <w:p w:rsidR="00000000" w:rsidDel="00000000" w:rsidP="00000000" w:rsidRDefault="00000000" w:rsidRPr="00000000" w14:paraId="000005A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۱۱:۲۳:۵۴ [4][StorageManager] SharedStorage file changed in app closed state, await sync.</w:t>
      </w:r>
    </w:p>
    <w:p w:rsidR="00000000" w:rsidDel="00000000" w:rsidP="00000000" w:rsidRDefault="00000000" w:rsidRPr="00000000" w14:paraId="000005A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۱۱:۲۳:۵۴ [4][StorageManager] SharedStorage file changed, try overlay.</w:t>
      </w:r>
    </w:p>
    <w:p w:rsidR="00000000" w:rsidDel="00000000" w:rsidP="00000000" w:rsidRDefault="00000000" w:rsidRPr="00000000" w14:paraId="000005A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۱۱:۲۳:۵۴ [4][JsonStorage] OverlayJsonValue end! errorCount:0</w:t>
      </w:r>
    </w:p>
    <w:p w:rsidR="00000000" w:rsidDel="00000000" w:rsidP="00000000" w:rsidRDefault="00000000" w:rsidRPr="00000000" w14:paraId="000005A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۱۱:۲۳:۵۴ [4][Teemo] TimeElapsed(Teemo.setup):63ms</w:t>
      </w:r>
    </w:p>
    <w:p w:rsidR="00000000" w:rsidDel="00000000" w:rsidP="00000000" w:rsidRDefault="00000000" w:rsidRPr="00000000" w14:paraId="000005A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۱۱:۲۳:۵۴ [4][SetupMainClient] On initialized done!</w:t>
      </w:r>
    </w:p>
    <w:p w:rsidR="00000000" w:rsidDel="00000000" w:rsidP="00000000" w:rsidRDefault="00000000" w:rsidRPr="00000000" w14:paraId="000005A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۱۱:۲۳:۵۵ [4][AppAnalyzerImpl] tryStar Session:尝试开启一个session</w:t>
      </w:r>
    </w:p>
    <w:p w:rsidR="00000000" w:rsidDel="00000000" w:rsidP="00000000" w:rsidRDefault="00000000" w:rsidRPr="00000000" w14:paraId="000005A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۱۶:۱۲:۱۲ [4][InitializerChecker] Current com.meitu.library.analytics.sdk.m.g not initialization.</w:t>
      </w:r>
    </w:p>
    <w:p w:rsidR="00000000" w:rsidDel="00000000" w:rsidP="00000000" w:rsidRDefault="00000000" w:rsidRPr="00000000" w14:paraId="000005B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۱۶:۱۲:۱۲ [4][TeemoContext] Start with AppKey: C6FF0769324CD2F1</w:t>
      </w:r>
    </w:p>
    <w:p w:rsidR="00000000" w:rsidDel="00000000" w:rsidP="00000000" w:rsidRDefault="00000000" w:rsidRPr="00000000" w14:paraId="000005B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۱۶:۱۲:۱۲ [4][JsonStorage] Successful load json:/data/user/0/com.commsource.beautyplus/app_teemo_test/TeemoPrefs.mo</w:t>
      </w:r>
    </w:p>
    <w:p w:rsidR="00000000" w:rsidDel="00000000" w:rsidP="00000000" w:rsidRDefault="00000000" w:rsidRPr="00000000" w14:paraId="000005B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۱۶:۱۲:۱۲ [4][JsonStorage] Successful load json:/storage/emulated/0/.teemo/SharePrefs.mo</w:t>
      </w:r>
    </w:p>
    <w:p w:rsidR="00000000" w:rsidDel="00000000" w:rsidP="00000000" w:rsidRDefault="00000000" w:rsidRPr="00000000" w14:paraId="000005B3">
      <w:pPr>
        <w:pStyle w:val="Title"/>
        <w:numPr>
          <w:ilvl w:val="2"/>
          <w:numId w:val="1"/>
        </w:numPr>
        <w:ind w:left="2160" w:hanging="360"/>
        <w:rPr>
          <w:u w:val="none"/>
        </w:rPr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۱۶:۱۲:۱۲ [4][StorageManager] SharedStorage file cha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nged in app closed state, await sync.</w:t>
      </w:r>
    </w:p>
    <w:p w:rsidR="00000000" w:rsidDel="00000000" w:rsidP="00000000" w:rsidRDefault="00000000" w:rsidRPr="00000000" w14:paraId="000005B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۱۶:۱۲:۱۲ [4][StorageManager] SharedStorage file changed, try overlay.</w:t>
      </w:r>
    </w:p>
    <w:p w:rsidR="00000000" w:rsidDel="00000000" w:rsidP="00000000" w:rsidRDefault="00000000" w:rsidRPr="00000000" w14:paraId="000005B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۱۶:۱۲:۱۲ [4][JsonStorage] OverlayJsonValue end! errorCount:0</w:t>
      </w:r>
    </w:p>
    <w:p w:rsidR="00000000" w:rsidDel="00000000" w:rsidP="00000000" w:rsidRDefault="00000000" w:rsidRPr="00000000" w14:paraId="000005B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۱۶:۱۲:۱۲ [4][Teemo] TimeElapsed(Teemo.setup):96ms</w:t>
      </w:r>
    </w:p>
    <w:p w:rsidR="00000000" w:rsidDel="00000000" w:rsidP="00000000" w:rsidRDefault="00000000" w:rsidRPr="00000000" w14:paraId="000005B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۱۶:۱۲:۱۲ [4][SetupMainClient] On initialized done!</w:t>
      </w:r>
    </w:p>
    <w:p w:rsidR="00000000" w:rsidDel="00000000" w:rsidP="00000000" w:rsidRDefault="00000000" w:rsidRPr="00000000" w14:paraId="000005B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۱۶:۱۲:۱۳ [4][AppAnalyzerImpl] tryStar Session:尝试开启一个session</w:t>
      </w:r>
    </w:p>
    <w:p w:rsidR="00000000" w:rsidDel="00000000" w:rsidP="00000000" w:rsidRDefault="00000000" w:rsidRPr="00000000" w14:paraId="000005B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۲۰۰۸۲۲ ۱۶:۱۲:۱۳ [4][trackEvent] sessioniD:</w:t>
      </w:r>
    </w:p>
    <w:p w:rsidR="00000000" w:rsidDel="00000000" w:rsidP="00000000" w:rsidRDefault="00000000" w:rsidRPr="00000000" w14:paraId="000005B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۲۲:۰۶:۵۶ [4][InitializerChecker] Current com.meitu.library.analytics.sdk.m.g not initialization.</w:t>
      </w:r>
    </w:p>
    <w:p w:rsidR="00000000" w:rsidDel="00000000" w:rsidP="00000000" w:rsidRDefault="00000000" w:rsidRPr="00000000" w14:paraId="000005B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۲۲:۰۶:۵۶ [4][TeemoContext] Start with AppKey: C6FF0769324CD2F1</w:t>
      </w:r>
    </w:p>
    <w:p w:rsidR="00000000" w:rsidDel="00000000" w:rsidP="00000000" w:rsidRDefault="00000000" w:rsidRPr="00000000" w14:paraId="000005B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۲۲:۰۶:۵۶ [4][JsonStorage] Successful load json:/data/user/0/com.commsource.beautyplus/app_teemo_test/TeemoPrefs.mo</w:t>
      </w:r>
    </w:p>
    <w:p w:rsidR="00000000" w:rsidDel="00000000" w:rsidP="00000000" w:rsidRDefault="00000000" w:rsidRPr="00000000" w14:paraId="000005B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۲۲:۰۶:۵۶ [4][JsonStorage] Successful load json:/storage/emulated/0/.teemo/SharePrefs.mo</w:t>
      </w:r>
    </w:p>
    <w:p w:rsidR="00000000" w:rsidDel="00000000" w:rsidP="00000000" w:rsidRDefault="00000000" w:rsidRPr="00000000" w14:paraId="000005B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۲۲:۰۶:۵۶ [4][StorageManager] SharedStorage file changed in app closed state, await sync.</w:t>
      </w:r>
    </w:p>
    <w:p w:rsidR="00000000" w:rsidDel="00000000" w:rsidP="00000000" w:rsidRDefault="00000000" w:rsidRPr="00000000" w14:paraId="000005B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۲۲:۰۶:۵۶ [4][StorageManager] SharedStorage file changed, try overlay.</w:t>
      </w:r>
    </w:p>
    <w:p w:rsidR="00000000" w:rsidDel="00000000" w:rsidP="00000000" w:rsidRDefault="00000000" w:rsidRPr="00000000" w14:paraId="000005C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۲۲:۰۶:۵۶ [4][JsonStorage] OverlayJsonValue end! errorCount:0</w:t>
      </w:r>
    </w:p>
    <w:p w:rsidR="00000000" w:rsidDel="00000000" w:rsidP="00000000" w:rsidRDefault="00000000" w:rsidRPr="00000000" w14:paraId="000005C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۲۲:۰۶:۵۶ [4][Teemo] TimeElapsed(Teemo.setup):47ms</w:t>
      </w:r>
    </w:p>
    <w:p w:rsidR="00000000" w:rsidDel="00000000" w:rsidP="00000000" w:rsidRDefault="00000000" w:rsidRPr="00000000" w14:paraId="000005C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۲۲:۰۶:۵۶ [4][SetupMainClient] On initialized done!</w:t>
      </w:r>
    </w:p>
    <w:p w:rsidR="00000000" w:rsidDel="00000000" w:rsidP="00000000" w:rsidRDefault="00000000" w:rsidRPr="00000000" w14:paraId="000005C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۲۲:۰۶:۵۷ [4][trackEvent] sessioniD:</w:t>
      </w:r>
    </w:p>
    <w:p w:rsidR="00000000" w:rsidDel="00000000" w:rsidP="00000000" w:rsidRDefault="00000000" w:rsidRPr="00000000" w14:paraId="000005C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۲۲:۳۲:۵۲ [4][InitializerChecker] Current com.meitu.library.analytics.sdk.m.g not initialization.</w:t>
      </w:r>
    </w:p>
    <w:p w:rsidR="00000000" w:rsidDel="00000000" w:rsidP="00000000" w:rsidRDefault="00000000" w:rsidRPr="00000000" w14:paraId="000005C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۲۲:۳۲:۵۲ [4][TeemoContext] Start with AppKey: C6FF0769324CD2F1</w:t>
      </w:r>
    </w:p>
    <w:p w:rsidR="00000000" w:rsidDel="00000000" w:rsidP="00000000" w:rsidRDefault="00000000" w:rsidRPr="00000000" w14:paraId="000005C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۲۲:۳۲:۵۲ [4][JsonStorage] Successful load json:/data/user/0/com.commsource.beautyplus/app_teemo_test/TeemoPrefs.mo</w:t>
      </w:r>
    </w:p>
    <w:p w:rsidR="00000000" w:rsidDel="00000000" w:rsidP="00000000" w:rsidRDefault="00000000" w:rsidRPr="00000000" w14:paraId="000005C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۲۲:۳۲:۵۲ [4][JsonStorage] Successful load json:/storage/emulated/0/.teemo/SharePrefs.mo</w:t>
      </w:r>
    </w:p>
    <w:p w:rsidR="00000000" w:rsidDel="00000000" w:rsidP="00000000" w:rsidRDefault="00000000" w:rsidRPr="00000000" w14:paraId="000005C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۲۲:۳۲:۵۲ [4][StorageManager] SharedStorage file changed in app closed state, await sync.</w:t>
      </w:r>
    </w:p>
    <w:p w:rsidR="00000000" w:rsidDel="00000000" w:rsidP="00000000" w:rsidRDefault="00000000" w:rsidRPr="00000000" w14:paraId="000005C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۲۲:۳۲:۵۲ [4][StorageManager] SharedStorage file changed, try overlay.</w:t>
      </w:r>
    </w:p>
    <w:p w:rsidR="00000000" w:rsidDel="00000000" w:rsidP="00000000" w:rsidRDefault="00000000" w:rsidRPr="00000000" w14:paraId="000005C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۲۲:۳۲:۵۲ [4][JsonStorage] OverlayJsonValue end! errorCount:0</w:t>
      </w:r>
    </w:p>
    <w:p w:rsidR="00000000" w:rsidDel="00000000" w:rsidP="00000000" w:rsidRDefault="00000000" w:rsidRPr="00000000" w14:paraId="000005C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۲۲:۳۲:۵۲ [4][Teemo] TimeElapsed(Teemo.setup):49ms</w:t>
      </w:r>
    </w:p>
    <w:p w:rsidR="00000000" w:rsidDel="00000000" w:rsidP="00000000" w:rsidRDefault="00000000" w:rsidRPr="00000000" w14:paraId="000005C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۲۲:۳۲:۵۲ [4][SetupMainClient] On initialized done!</w:t>
      </w:r>
    </w:p>
    <w:p w:rsidR="00000000" w:rsidDel="00000000" w:rsidP="00000000" w:rsidRDefault="00000000" w:rsidRPr="00000000" w14:paraId="000005C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[4][trackEvent] sessioniD:</w:t>
      </w:r>
    </w:p>
    <w:p w:rsidR="00000000" w:rsidDel="00000000" w:rsidP="00000000" w:rsidRDefault="00000000" w:rsidRPr="00000000" w14:paraId="000005C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[4][AppAnalyzerImpl] tryStar Session:尝试开启一个session</w:t>
      </w:r>
    </w:p>
    <w:p w:rsidR="00000000" w:rsidDel="00000000" w:rsidP="00000000" w:rsidRDefault="00000000" w:rsidRPr="00000000" w14:paraId="000005C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[4][EventContentProvider] TimeElapsed(getEventDeviceInfo):75ms</w:t>
      </w:r>
    </w:p>
    <w:p w:rsidR="00000000" w:rsidDel="00000000" w:rsidP="00000000" w:rsidRDefault="00000000" w:rsidRPr="00000000" w14:paraId="000005D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[4][EventContentProvider] TimeElapsed(getEventDeviceInfo):74ms</w:t>
      </w:r>
    </w:p>
    <w:p w:rsidR="00000000" w:rsidDel="00000000" w:rsidP="00000000" w:rsidRDefault="00000000" w:rsidRPr="00000000" w14:paraId="000005D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۲۲:۳۲:۵۳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:{"</w:t>
      </w:r>
      <w:r w:rsidDel="00000000" w:rsidR="00000000" w:rsidRPr="00000000">
        <w:rPr>
          <w:rtl w:val="0"/>
        </w:rPr>
        <w:t xml:space="preserve">imei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imei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iccid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iccid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addr</w:t>
      </w:r>
      <w:r w:rsidDel="00000000" w:rsidR="00000000" w:rsidRPr="00000000">
        <w:rPr>
          <w:rtl w:val="0"/>
        </w:rPr>
        <w:t xml:space="preserve">":"02:00:00:00:00:00","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":"9085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3586377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379","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":"9085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3586377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379","</w:t>
      </w:r>
      <w:r w:rsidDel="00000000" w:rsidR="00000000" w:rsidRPr="00000000">
        <w:rPr>
          <w:rtl w:val="0"/>
        </w:rPr>
        <w:t xml:space="preserve">advertising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":"762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42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9-9076-4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-061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34</w:t>
      </w:r>
      <w:r w:rsidDel="00000000" w:rsidR="00000000" w:rsidRPr="00000000">
        <w:rPr>
          <w:rtl w:val="0"/>
        </w:rPr>
        <w:t xml:space="preserve">daa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advertising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channel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googleplay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":"7.0.270","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":"4.3.1","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AUM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29","</w:t>
      </w:r>
      <w:r w:rsidDel="00000000" w:rsidR="00000000" w:rsidRPr="00000000">
        <w:rPr>
          <w:rtl w:val="0"/>
        </w:rPr>
        <w:t xml:space="preserve">carrier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":"8.0.0","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  <w:t xml:space="preserve">":2,"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timezone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GMT</w:t>
      </w:r>
      <w:r w:rsidDel="00000000" w:rsidR="00000000" w:rsidRPr="00000000">
        <w:rPr>
          <w:rtl w:val="0"/>
        </w:rPr>
        <w:t xml:space="preserve">+3","</w:t>
      </w:r>
      <w:r w:rsidDel="00000000" w:rsidR="00000000" w:rsidRPr="00000000">
        <w:rPr>
          <w:rtl w:val="0"/>
        </w:rPr>
        <w:t xml:space="preserve">brand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HONOR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":0,"</w:t>
      </w:r>
      <w:r w:rsidDel="00000000" w:rsidR="00000000" w:rsidRPr="00000000">
        <w:rPr>
          <w:rtl w:val="0"/>
        </w:rPr>
        <w:t xml:space="preserve">latitude</w:t>
      </w:r>
      <w:r w:rsidDel="00000000" w:rsidR="00000000" w:rsidRPr="00000000">
        <w:rPr>
          <w:rtl w:val="0"/>
        </w:rPr>
        <w:t xml:space="preserve">":0,"</w:t>
      </w:r>
      <w:r w:rsidDel="00000000" w:rsidR="00000000" w:rsidRPr="00000000">
        <w:rPr>
          <w:rtl w:val="0"/>
        </w:rPr>
        <w:t xml:space="preserve">pseudo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":"357517332677244","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serial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gid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gid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":"0","</w:t>
      </w:r>
      <w:r w:rsidDel="00000000" w:rsidR="00000000" w:rsidRPr="00000000">
        <w:rPr>
          <w:rtl w:val="0"/>
        </w:rPr>
        <w:t xml:space="preserve">imsi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0"/>
        </w:rPr>
        <w:t xml:space="preserve">\":[],\"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\":0,\"</w:t>
      </w:r>
      <w:r w:rsidDel="00000000" w:rsidR="00000000" w:rsidRPr="00000000">
        <w:rPr>
          <w:rtl w:val="0"/>
        </w:rPr>
        <w:t xml:space="preserve">timeout</w:t>
      </w:r>
      <w:r w:rsidDel="00000000" w:rsidR="00000000" w:rsidRPr="00000000">
        <w:rPr>
          <w:rtl w:val="0"/>
        </w:rPr>
        <w:t xml:space="preserve">\":0,\"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\":\"4.0.0\"}","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freq</w:t>
      </w:r>
      <w:r w:rsidDel="00000000" w:rsidR="00000000" w:rsidRPr="00000000">
        <w:rPr>
          <w:rtl w:val="0"/>
        </w:rPr>
        <w:t xml:space="preserve">\":\"۱٫۴</w:t>
      </w:r>
      <w:r w:rsidDel="00000000" w:rsidR="00000000" w:rsidRPr="00000000">
        <w:rPr>
          <w:rtl w:val="0"/>
        </w:rPr>
        <w:t xml:space="preserve">GHz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freq</w:t>
      </w:r>
      <w:r w:rsidDel="00000000" w:rsidR="00000000" w:rsidRPr="00000000">
        <w:rPr>
          <w:rtl w:val="0"/>
        </w:rPr>
        <w:t xml:space="preserve">\":\"۱٫۰</w:t>
      </w:r>
      <w:r w:rsidDel="00000000" w:rsidR="00000000" w:rsidRPr="00000000">
        <w:rPr>
          <w:rtl w:val="0"/>
        </w:rPr>
        <w:t xml:space="preserve">GHz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processor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AUM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29\",\"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kernels</w:t>
      </w:r>
      <w:r w:rsidDel="00000000" w:rsidR="00000000" w:rsidRPr="00000000">
        <w:rPr>
          <w:rtl w:val="0"/>
        </w:rPr>
        <w:t xml:space="preserve">\":\"8</w:t>
      </w:r>
      <w:r w:rsidDel="00000000" w:rsidR="00000000" w:rsidRPr="00000000">
        <w:rPr>
          <w:rtl w:val="0"/>
        </w:rPr>
        <w:t xml:space="preserve">核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abis</w:t>
      </w:r>
      <w:r w:rsidDel="00000000" w:rsidR="00000000" w:rsidRPr="00000000">
        <w:rPr>
          <w:rtl w:val="0"/>
        </w:rPr>
        <w:t xml:space="preserve">\":\"[</w:t>
      </w:r>
      <w:r w:rsidDel="00000000" w:rsidR="00000000" w:rsidRPr="00000000">
        <w:rPr>
          <w:rtl w:val="0"/>
        </w:rPr>
        <w:t xml:space="preserve">arm</w:t>
      </w:r>
      <w:r w:rsidDel="00000000" w:rsidR="00000000" w:rsidRPr="00000000">
        <w:rPr>
          <w:rtl w:val="0"/>
        </w:rPr>
        <w:t xml:space="preserve">64-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armeabi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armeabi</w:t>
      </w:r>
      <w:r w:rsidDel="00000000" w:rsidR="00000000" w:rsidRPr="00000000">
        <w:rPr>
          <w:rtl w:val="0"/>
        </w:rPr>
        <w:t xml:space="preserve">]\"}","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\":\"1875844 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\":\"20452 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\"}","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\":\"10864604\",\"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\":\"1578840\"}","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\":\"10844124\",\"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\":\"1558360\"}","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状态良好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放电状态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\":\"۳۹٪\",\"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\":\"۳۸٫۳℃\",\"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voltage</w:t>
      </w:r>
      <w:r w:rsidDel="00000000" w:rsidR="00000000" w:rsidRPr="00000000">
        <w:rPr>
          <w:rtl w:val="0"/>
        </w:rPr>
        <w:t xml:space="preserve">\":\"3670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\"}","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0"/>
        </w:rPr>
        <w:t xml:space="preserve">":""}</w:t>
      </w:r>
    </w:p>
    <w:p w:rsidR="00000000" w:rsidDel="00000000" w:rsidP="00000000" w:rsidRDefault="00000000" w:rsidRPr="00000000" w14:paraId="000005D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[4][EventStoreManager] 插入session：i0gttD7RG9BxcPyb69DzY5nKMxyvyhNx</w:t>
      </w:r>
    </w:p>
    <w:p w:rsidR="00000000" w:rsidDel="00000000" w:rsidP="00000000" w:rsidRDefault="00000000" w:rsidRPr="00000000" w14:paraId="000005D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۲۲:۳۲:۵۳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D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[4][firebase trackEvent 日志] 组装完成，开始做存储到firebase的处理</w:t>
      </w:r>
    </w:p>
    <w:p w:rsidR="00000000" w:rsidDel="00000000" w:rsidP="00000000" w:rsidRDefault="00000000" w:rsidRPr="00000000" w14:paraId="000005D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[4][日志] abStr:{"ab_codes":[],"last_access":0,"timeout":0,"version":"4.0.0"}</w:t>
      </w:r>
    </w:p>
    <w:p w:rsidR="00000000" w:rsidDel="00000000" w:rsidP="00000000" w:rsidRDefault="00000000" w:rsidRPr="00000000" w14:paraId="000005D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[4][firebase trackEvent 日志] firebase事件上传app_start_bd</w:t>
      </w:r>
    </w:p>
    <w:p w:rsidR="00000000" w:rsidDel="00000000" w:rsidP="00000000" w:rsidRDefault="00000000" w:rsidRPr="00000000" w14:paraId="000005D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[4][trackEvent] seesioniD:i0gttD7RG9BxcPyb69DzY5nKMxyvyhNx</w:t>
      </w:r>
    </w:p>
    <w:p w:rsidR="00000000" w:rsidDel="00000000" w:rsidP="00000000" w:rsidRDefault="00000000" w:rsidRPr="00000000" w14:paraId="000005D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۲۲:۳۲:۵۳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D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[4][firebase trackEvent 日志] 组装完成，开始做存储到firebase的处理</w:t>
      </w:r>
    </w:p>
    <w:p w:rsidR="00000000" w:rsidDel="00000000" w:rsidP="00000000" w:rsidRDefault="00000000" w:rsidRPr="00000000" w14:paraId="000005D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[4][EventContentProvider] TimeElapsed(getEventDeviceInfo):14ms</w:t>
      </w:r>
    </w:p>
    <w:p w:rsidR="00000000" w:rsidDel="00000000" w:rsidP="00000000" w:rsidRDefault="00000000" w:rsidRPr="00000000" w14:paraId="000005D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[4][日志] abStr:{"ab_codes":[],"last_access":0,"timeout":0,"version":"4.0.0"}</w:t>
      </w:r>
    </w:p>
    <w:p w:rsidR="00000000" w:rsidDel="00000000" w:rsidP="00000000" w:rsidRDefault="00000000" w:rsidRPr="00000000" w14:paraId="000005D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[4][firebase trackEvent 日志] firebase事件上传bp_app_start_bd</w:t>
      </w:r>
    </w:p>
    <w:p w:rsidR="00000000" w:rsidDel="00000000" w:rsidP="00000000" w:rsidRDefault="00000000" w:rsidRPr="00000000" w14:paraId="000005D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[4][trackEvent] seesioniD:i0gttD7RG9BxcPyb69DzY5nKMxyvyhNx</w:t>
      </w:r>
    </w:p>
    <w:p w:rsidR="00000000" w:rsidDel="00000000" w:rsidP="00000000" w:rsidRDefault="00000000" w:rsidRPr="00000000" w14:paraId="000005D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۲۲:۳۲:۵۳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D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۲۲:۳۲:۵۳ [4][firebase trackEvent 日志] 组装完成，开始做存储到firebase的处理</w:t>
      </w:r>
    </w:p>
    <w:p w:rsidR="00000000" w:rsidDel="00000000" w:rsidP="00000000" w:rsidRDefault="00000000" w:rsidRPr="00000000" w14:paraId="000005E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۲۲:۳۲:۵۴ [4][日志] abStr:{"ab_codes":[],"last_access":0,"timeout":0,"version":"4.0.0"}</w:t>
      </w:r>
    </w:p>
    <w:p w:rsidR="00000000" w:rsidDel="00000000" w:rsidP="00000000" w:rsidRDefault="00000000" w:rsidRPr="00000000" w14:paraId="000005E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۲۲:۳۲:۵۴ [4][EventContentProvider] TimeElapsed(getEventDeviceInfo):8ms</w:t>
      </w:r>
    </w:p>
    <w:p w:rsidR="00000000" w:rsidDel="00000000" w:rsidP="00000000" w:rsidRDefault="00000000" w:rsidRPr="00000000" w14:paraId="000005E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۲۲:۳۲:۵۴ [4][firebase trackEvent 日志] firebase事件上传app_bluetooth status_bd</w:t>
      </w:r>
    </w:p>
    <w:p w:rsidR="00000000" w:rsidDel="00000000" w:rsidP="00000000" w:rsidRDefault="00000000" w:rsidRPr="00000000" w14:paraId="000005E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۲۲:۳۲:۵۴ [4][EventContentProvider] TimeElapsed(getEventDeviceInfo):12ms</w:t>
      </w:r>
    </w:p>
    <w:p w:rsidR="00000000" w:rsidDel="00000000" w:rsidP="00000000" w:rsidRDefault="00000000" w:rsidRPr="00000000" w14:paraId="000005E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۲۲:۳۲:۵۴ [4][EventContentProvider] TimeElapsed(getEventDeviceInfo):3ms</w:t>
      </w:r>
    </w:p>
    <w:p w:rsidR="00000000" w:rsidDel="00000000" w:rsidP="00000000" w:rsidRDefault="00000000" w:rsidRPr="00000000" w14:paraId="000005E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۲۲:۳۲:۵۵ [4][trackEvent] seesioniD:i0gttD7RG9BxcPyb69DzY5nKMxyvyhNx</w:t>
      </w:r>
    </w:p>
    <w:p w:rsidR="00000000" w:rsidDel="00000000" w:rsidP="00000000" w:rsidRDefault="00000000" w:rsidRPr="00000000" w14:paraId="000005E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۲۲:۳۲:۵۵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E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۲۲:۳۲:۵۵ [4][firebase trackEvent 日志] 组装完成，开始做存储到firebase的处理</w:t>
      </w:r>
    </w:p>
    <w:p w:rsidR="00000000" w:rsidDel="00000000" w:rsidP="00000000" w:rsidRDefault="00000000" w:rsidRPr="00000000" w14:paraId="000005E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۲۲:۳۲:۵۵ [4][EventContentProvider] TimeElapsed(getEventDeviceInfo):16ms</w:t>
      </w:r>
    </w:p>
    <w:p w:rsidR="00000000" w:rsidDel="00000000" w:rsidP="00000000" w:rsidRDefault="00000000" w:rsidRPr="00000000" w14:paraId="000005E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۲۲:۳۲:۵۵ [4][日志] abStr:{"ab_codes":[],"last_access":0,"timeout":0,"version":"4.0.0"}</w:t>
      </w:r>
    </w:p>
    <w:p w:rsidR="00000000" w:rsidDel="00000000" w:rsidP="00000000" w:rsidRDefault="00000000" w:rsidRPr="00000000" w14:paraId="000005E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۲۲:۳۲:۵۵ [4][firebase trackEvent 日志] firebase事件上传beauty_appr_bd</w:t>
      </w:r>
    </w:p>
    <w:p w:rsidR="00000000" w:rsidDel="00000000" w:rsidP="00000000" w:rsidRDefault="00000000" w:rsidRPr="00000000" w14:paraId="000005E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۲۲:۳۲:۵۵ [4][日志] eventType：beauty_edit</w:t>
      </w:r>
    </w:p>
    <w:p w:rsidR="00000000" w:rsidDel="00000000" w:rsidP="00000000" w:rsidRDefault="00000000" w:rsidRPr="00000000" w14:paraId="000005E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۲۲:۳۳:۱۴ [4][trackEvent] seesioniD:i0gttD7RG9BxcPyb69DzY5nKMxyvyhNx</w:t>
      </w:r>
    </w:p>
    <w:p w:rsidR="00000000" w:rsidDel="00000000" w:rsidP="00000000" w:rsidRDefault="00000000" w:rsidRPr="00000000" w14:paraId="000005E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۲۲:۳۳:۱۴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E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۲۲:۳۳:۱۴ [4][firebase trackEvent 日志] 组装完成，开始做存储到firebase的处理</w:t>
      </w:r>
    </w:p>
    <w:p w:rsidR="00000000" w:rsidDel="00000000" w:rsidP="00000000" w:rsidRDefault="00000000" w:rsidRPr="00000000" w14:paraId="000005E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۲۲:۳۳:۱۴ [4][EventContentProvider] TimeElapsed(getEventDeviceInfo):9ms</w:t>
      </w:r>
    </w:p>
    <w:p w:rsidR="00000000" w:rsidDel="00000000" w:rsidP="00000000" w:rsidRDefault="00000000" w:rsidRPr="00000000" w14:paraId="000005F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۲۲:۳۳:۱۴ [4][日志] abStr:{"ab_codes":[],"last_access":0,"timeout":0,"version":"4.0.0"}</w:t>
      </w:r>
    </w:p>
    <w:p w:rsidR="00000000" w:rsidDel="00000000" w:rsidP="00000000" w:rsidRDefault="00000000" w:rsidRPr="00000000" w14:paraId="000005F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۲۲:۳۳:۱۴ [4][firebase trackEvent 日志] firebase事件上传beaubeaufeature_bd</w:t>
      </w:r>
    </w:p>
    <w:p w:rsidR="00000000" w:rsidDel="00000000" w:rsidP="00000000" w:rsidRDefault="00000000" w:rsidRPr="00000000" w14:paraId="000005F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۲۲:۳۳:۱۸ [4][trackEvent] seesioniD:i0gttD7RG9BxcPyb69DzY5nKMxyvyhNx</w:t>
      </w:r>
    </w:p>
    <w:p w:rsidR="00000000" w:rsidDel="00000000" w:rsidP="00000000" w:rsidRDefault="00000000" w:rsidRPr="00000000" w14:paraId="000005F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۲۲:۳۳:۱۸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F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۲۲:۳۳:۱۸ [4][firebase trackEvent 日志] 组装完成，开始做存储到firebase的处理</w:t>
      </w:r>
    </w:p>
    <w:p w:rsidR="00000000" w:rsidDel="00000000" w:rsidP="00000000" w:rsidRDefault="00000000" w:rsidRPr="00000000" w14:paraId="000005F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۲۲:۳۳:۱۸ [4][日志] abStr:{"ab_codes":[],"last_access":0,"timeout":0,"version":"4.0.0"}</w:t>
      </w:r>
    </w:p>
    <w:p w:rsidR="00000000" w:rsidDel="00000000" w:rsidP="00000000" w:rsidRDefault="00000000" w:rsidRPr="00000000" w14:paraId="000005F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۲۲:۳۳:۱۸ [4][EventContentProvider] TimeElapsed(getEventDeviceInfo):24ms</w:t>
      </w:r>
    </w:p>
    <w:p w:rsidR="00000000" w:rsidDel="00000000" w:rsidP="00000000" w:rsidRDefault="00000000" w:rsidRPr="00000000" w14:paraId="000005F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۲۲:۳۳:۱۸ [4][firebase trackEvent 日志] firebase事件上传beaunarrownoseno_bd</w:t>
      </w:r>
    </w:p>
    <w:p w:rsidR="00000000" w:rsidDel="00000000" w:rsidP="00000000" w:rsidRDefault="00000000" w:rsidRPr="00000000" w14:paraId="000005F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۲۲:۳۳:۱۹ [4][EventContentProvider] TimeElapsed(getEventDeviceInfo):48ms</w:t>
      </w:r>
    </w:p>
    <w:p w:rsidR="00000000" w:rsidDel="00000000" w:rsidP="00000000" w:rsidRDefault="00000000" w:rsidRPr="00000000" w14:paraId="000005F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۲۲:۳۳:۲۰ [4][EventContentProvider] TimeElapsed(getEventDeviceInfo):27ms</w:t>
      </w:r>
    </w:p>
    <w:p w:rsidR="00000000" w:rsidDel="00000000" w:rsidP="00000000" w:rsidRDefault="00000000" w:rsidRPr="00000000" w14:paraId="000005F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۲۲:۳۳:۲۰ [4][trackEvent] seesioniD:i0gttD7RG9BxcPyb69DzY5nKMxyvyhNx</w:t>
      </w:r>
    </w:p>
    <w:p w:rsidR="00000000" w:rsidDel="00000000" w:rsidP="00000000" w:rsidRDefault="00000000" w:rsidRPr="00000000" w14:paraId="000005F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5F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۲۲:۳۳:۲۰ [4][firebase trackEvent 日志] 组装完成，开始做存储到firebase的处理</w:t>
      </w:r>
    </w:p>
    <w:p w:rsidR="00000000" w:rsidDel="00000000" w:rsidP="00000000" w:rsidRDefault="00000000" w:rsidRPr="00000000" w14:paraId="000005F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۲۲:۳۳:۲۰ [4][EventContentProvider] TimeElapsed(getEventDeviceInfo):5ms</w:t>
      </w:r>
    </w:p>
    <w:p w:rsidR="00000000" w:rsidDel="00000000" w:rsidP="00000000" w:rsidRDefault="00000000" w:rsidRPr="00000000" w14:paraId="000005F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۲۲:۳۳:۲۰ [4][日志] abStr:{"ab_codes":[],"last_access":0,"timeout":0,"version":"4.0.0"}</w:t>
      </w:r>
    </w:p>
    <w:p w:rsidR="00000000" w:rsidDel="00000000" w:rsidP="00000000" w:rsidRDefault="00000000" w:rsidRPr="00000000" w14:paraId="000005F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۲۲:۳۳:۲۰ [4][firebase trackEvent 日志] firebase事件上传ad_album_page_show</w:t>
      </w:r>
    </w:p>
    <w:p w:rsidR="00000000" w:rsidDel="00000000" w:rsidP="00000000" w:rsidRDefault="00000000" w:rsidRPr="00000000" w14:paraId="0000060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۲۲:۳۳:۲۰ [4][trackEvent] seesioniD:i0gttD7RG9BxcPyb69DzY5nKMxyvyhNx</w:t>
      </w:r>
    </w:p>
    <w:p w:rsidR="00000000" w:rsidDel="00000000" w:rsidP="00000000" w:rsidRDefault="00000000" w:rsidRPr="00000000" w14:paraId="0000060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0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۲۲:۳۳:۲۰ [4][firebase trackEvent 日志] 组装完成，开始做存储到firebase的处理</w:t>
      </w:r>
    </w:p>
    <w:p w:rsidR="00000000" w:rsidDel="00000000" w:rsidP="00000000" w:rsidRDefault="00000000" w:rsidRPr="00000000" w14:paraId="0000060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۲۲:۳۳:۲۰ [4][EventContentProvider] TimeElapsed(getEventDeviceInfo):3ms</w:t>
      </w:r>
    </w:p>
    <w:p w:rsidR="00000000" w:rsidDel="00000000" w:rsidP="00000000" w:rsidRDefault="00000000" w:rsidRPr="00000000" w14:paraId="0000060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۲۲:۳۳:۲۰ [4][日志] abStr:{"ab_codes":[],"last_access":0,"timeout":0,"version":"4.0.0"}</w:t>
      </w:r>
    </w:p>
    <w:p w:rsidR="00000000" w:rsidDel="00000000" w:rsidP="00000000" w:rsidRDefault="00000000" w:rsidRPr="00000000" w14:paraId="0000060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۲۲:۳۳:۲۰ [4][firebase trackEvent 日志] firebase事件上传beauty_appr_time_bd</w:t>
      </w:r>
    </w:p>
    <w:p w:rsidR="00000000" w:rsidDel="00000000" w:rsidP="00000000" w:rsidRDefault="00000000" w:rsidRPr="00000000" w14:paraId="0000060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۲۲:۳۳:۲۱ [4][trackEvent] seesioniD:i0gttD7RG9BxcPyb69DzY5nKMxyvyhNx</w:t>
      </w:r>
    </w:p>
    <w:p w:rsidR="00000000" w:rsidDel="00000000" w:rsidP="00000000" w:rsidRDefault="00000000" w:rsidRPr="00000000" w14:paraId="0000060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0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۲۲:۳۳:۲۱ [4][firebase trackEvent 日志] 组装完成，开始做存储到firebase的处理</w:t>
      </w:r>
    </w:p>
    <w:p w:rsidR="00000000" w:rsidDel="00000000" w:rsidP="00000000" w:rsidRDefault="00000000" w:rsidRPr="00000000" w14:paraId="0000060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۲۲:۳۳:۲۱ [4][EventContentProvider] TimeElapsed(getEventDeviceInfo):7ms</w:t>
      </w:r>
    </w:p>
    <w:p w:rsidR="00000000" w:rsidDel="00000000" w:rsidP="00000000" w:rsidRDefault="00000000" w:rsidRPr="00000000" w14:paraId="0000060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۲۲:۳۳:۲۱ [4][日志] abStr:{"ab_codes":[],"last_access":0,"timeout":0,"version":"4.0.0"}</w:t>
      </w:r>
    </w:p>
    <w:p w:rsidR="00000000" w:rsidDel="00000000" w:rsidP="00000000" w:rsidRDefault="00000000" w:rsidRPr="00000000" w14:paraId="0000060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۲۲:۳۳:۲۱ [4][firebase trackEvent 日志] firebase事件上传album_impression_bd</w:t>
      </w:r>
    </w:p>
    <w:p w:rsidR="00000000" w:rsidDel="00000000" w:rsidP="00000000" w:rsidRDefault="00000000" w:rsidRPr="00000000" w14:paraId="0000060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60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0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60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61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[4][EventContentProvider] TimeElapsed(getEventDeviceInfo):11ms</w:t>
      </w:r>
    </w:p>
    <w:p w:rsidR="00000000" w:rsidDel="00000000" w:rsidP="00000000" w:rsidRDefault="00000000" w:rsidRPr="00000000" w14:paraId="0000061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firebase事件上传album_page_back_bd</w:t>
      </w:r>
    </w:p>
    <w:p w:rsidR="00000000" w:rsidDel="00000000" w:rsidP="00000000" w:rsidRDefault="00000000" w:rsidRPr="00000000" w14:paraId="0000061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61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1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61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[4][EventContentProvider] TimeElapsed(getEventDeviceInfo):2ms</w:t>
      </w:r>
    </w:p>
    <w:p w:rsidR="00000000" w:rsidDel="00000000" w:rsidP="00000000" w:rsidRDefault="00000000" w:rsidRPr="00000000" w14:paraId="0000061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61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firebase事件上传device_model_bd</w:t>
      </w:r>
    </w:p>
    <w:p w:rsidR="00000000" w:rsidDel="00000000" w:rsidP="00000000" w:rsidRDefault="00000000" w:rsidRPr="00000000" w14:paraId="0000061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61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1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61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61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firebase事件上传homepageappr_bd</w:t>
      </w:r>
    </w:p>
    <w:p w:rsidR="00000000" w:rsidDel="00000000" w:rsidP="00000000" w:rsidRDefault="00000000" w:rsidRPr="00000000" w14:paraId="0000061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61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1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62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[4][EventContentProvider] TimeElapsed(getEventDeviceInfo):16ms</w:t>
      </w:r>
    </w:p>
    <w:p w:rsidR="00000000" w:rsidDel="00000000" w:rsidP="00000000" w:rsidRDefault="00000000" w:rsidRPr="00000000" w14:paraId="0000062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62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firebase事件上传ad_home_page_show</w:t>
      </w:r>
    </w:p>
    <w:p w:rsidR="00000000" w:rsidDel="00000000" w:rsidP="00000000" w:rsidRDefault="00000000" w:rsidRPr="00000000" w14:paraId="0000062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62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2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62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62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firebase事件上传home_impression</w:t>
      </w:r>
    </w:p>
    <w:p w:rsidR="00000000" w:rsidDel="00000000" w:rsidP="00000000" w:rsidRDefault="00000000" w:rsidRPr="00000000" w14:paraId="0000062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[4][trackEvent] seesioniD:i0gttD7RG9BxcPyb69DzY5nKMxyvyhNx</w:t>
      </w:r>
    </w:p>
    <w:p w:rsidR="00000000" w:rsidDel="00000000" w:rsidP="00000000" w:rsidRDefault="00000000" w:rsidRPr="00000000" w14:paraId="0000062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2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组装完成，开始做存储到firebase的处理</w:t>
      </w:r>
    </w:p>
    <w:p w:rsidR="00000000" w:rsidDel="00000000" w:rsidP="00000000" w:rsidRDefault="00000000" w:rsidRPr="00000000" w14:paraId="0000062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[4][日志] abStr:{"ab_codes":[],"last_access":0,"timeout":0,"version":"4.0.0"}</w:t>
      </w:r>
    </w:p>
    <w:p w:rsidR="00000000" w:rsidDel="00000000" w:rsidP="00000000" w:rsidRDefault="00000000" w:rsidRPr="00000000" w14:paraId="0000062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[4][firebase trackEvent 日志] firebase事件上传new_user_homepage_impression</w:t>
      </w:r>
    </w:p>
    <w:p w:rsidR="00000000" w:rsidDel="00000000" w:rsidP="00000000" w:rsidRDefault="00000000" w:rsidRPr="00000000" w14:paraId="0000062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۲۲:۳۳:۲۳ [4][EventContentProvider] TimeElapsed(getEventDeviceInfo):3ms</w:t>
      </w:r>
    </w:p>
    <w:p w:rsidR="00000000" w:rsidDel="00000000" w:rsidP="00000000" w:rsidRDefault="00000000" w:rsidRPr="00000000" w14:paraId="0000062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[4][trackEvent] seesioniD:i0gttD7RG9BxcPyb69DzY5nKMxyvyhNx</w:t>
      </w:r>
    </w:p>
    <w:p w:rsidR="00000000" w:rsidDel="00000000" w:rsidP="00000000" w:rsidRDefault="00000000" w:rsidRPr="00000000" w14:paraId="0000062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3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[4][firebase trackEvent 日志] 组装完成，开始做存储到firebase的处理</w:t>
      </w:r>
    </w:p>
    <w:p w:rsidR="00000000" w:rsidDel="00000000" w:rsidP="00000000" w:rsidRDefault="00000000" w:rsidRPr="00000000" w14:paraId="0000063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[4][EventContentProvider] TimeElapsed(getEventDeviceInfo):11ms</w:t>
      </w:r>
    </w:p>
    <w:p w:rsidR="00000000" w:rsidDel="00000000" w:rsidP="00000000" w:rsidRDefault="00000000" w:rsidRPr="00000000" w14:paraId="0000063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[4][日志] abStr:{"ab_codes":[],"last_access":0,"timeout":0,"version":"4.0.0"}</w:t>
      </w:r>
    </w:p>
    <w:p w:rsidR="00000000" w:rsidDel="00000000" w:rsidP="00000000" w:rsidRDefault="00000000" w:rsidRPr="00000000" w14:paraId="0000063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[4][firebase trackEvent 日志] firebase事件上传homepage_topbanner_show_bd</w:t>
      </w:r>
    </w:p>
    <w:p w:rsidR="00000000" w:rsidDel="00000000" w:rsidP="00000000" w:rsidRDefault="00000000" w:rsidRPr="00000000" w14:paraId="0000063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[4][trackEvent] seesioniD:i0gttD7RG9BxcPyb69DzY5nKMxyvyhNx</w:t>
      </w:r>
    </w:p>
    <w:p w:rsidR="00000000" w:rsidDel="00000000" w:rsidP="00000000" w:rsidRDefault="00000000" w:rsidRPr="00000000" w14:paraId="0000063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3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[4][firebase trackEvent 日志] 组装完成，开始做存储到firebase的处理</w:t>
      </w:r>
    </w:p>
    <w:p w:rsidR="00000000" w:rsidDel="00000000" w:rsidP="00000000" w:rsidRDefault="00000000" w:rsidRPr="00000000" w14:paraId="0000063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[4][日志] abStr:{"ab_codes":[],"last_access":0,"timeout":0,"version":"4.0.0"}</w:t>
      </w:r>
    </w:p>
    <w:p w:rsidR="00000000" w:rsidDel="00000000" w:rsidP="00000000" w:rsidRDefault="00000000" w:rsidRPr="00000000" w14:paraId="0000063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[4][EventContentProvider] TimeElapsed(getEventDeviceInfo):21ms</w:t>
      </w:r>
    </w:p>
    <w:p w:rsidR="00000000" w:rsidDel="00000000" w:rsidP="00000000" w:rsidRDefault="00000000" w:rsidRPr="00000000" w14:paraId="0000063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[4][firebase trackEvent 日志] firebase事件上传home_clk_beautify_bd</w:t>
      </w:r>
    </w:p>
    <w:p w:rsidR="00000000" w:rsidDel="00000000" w:rsidP="00000000" w:rsidRDefault="00000000" w:rsidRPr="00000000" w14:paraId="0000063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[4][EventContentProvider] TimeElapsed(getEventDeviceInfo):2ms</w:t>
      </w:r>
    </w:p>
    <w:p w:rsidR="00000000" w:rsidDel="00000000" w:rsidP="00000000" w:rsidRDefault="00000000" w:rsidRPr="00000000" w14:paraId="0000063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[4][trackEvent] seesioniD:i0gttD7RG9BxcPyb69DzY5nKMxyvyhNx</w:t>
      </w:r>
    </w:p>
    <w:p w:rsidR="00000000" w:rsidDel="00000000" w:rsidP="00000000" w:rsidRDefault="00000000" w:rsidRPr="00000000" w14:paraId="0000063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3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[4][firebase trackEvent 日志] 组装完成，开始做存储到firebase的处理</w:t>
      </w:r>
    </w:p>
    <w:p w:rsidR="00000000" w:rsidDel="00000000" w:rsidP="00000000" w:rsidRDefault="00000000" w:rsidRPr="00000000" w14:paraId="0000063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[4][日志] abStr:{"ab_codes":[],"last_access":0,"timeout":0,"version":"4.0.0"}</w:t>
      </w:r>
    </w:p>
    <w:p w:rsidR="00000000" w:rsidDel="00000000" w:rsidP="00000000" w:rsidRDefault="00000000" w:rsidRPr="00000000" w14:paraId="0000063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[4][firebase trackEvent 日志] firebase事件上传ad_album_page_show</w:t>
      </w:r>
    </w:p>
    <w:p w:rsidR="00000000" w:rsidDel="00000000" w:rsidP="00000000" w:rsidRDefault="00000000" w:rsidRPr="00000000" w14:paraId="0000064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[4][EventContentProvider] TimeElapsed(getEventDeviceInfo):30ms</w:t>
      </w:r>
    </w:p>
    <w:p w:rsidR="00000000" w:rsidDel="00000000" w:rsidP="00000000" w:rsidRDefault="00000000" w:rsidRPr="00000000" w14:paraId="0000064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۲۲:۳۳:۲۴ [4][EventContentProvider] TimeElapsed(getEventDeviceInfo):10ms</w:t>
      </w:r>
    </w:p>
    <w:p w:rsidR="00000000" w:rsidDel="00000000" w:rsidP="00000000" w:rsidRDefault="00000000" w:rsidRPr="00000000" w14:paraId="0000064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۲۲:۳۳:۲۵ [4][trackEvent] seesioniD:i0gttD7RG9BxcPyb69DzY5nKMxyvyhNx</w:t>
      </w:r>
    </w:p>
    <w:p w:rsidR="00000000" w:rsidDel="00000000" w:rsidP="00000000" w:rsidRDefault="00000000" w:rsidRPr="00000000" w14:paraId="0000064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۲۲:۳۳:۲۵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4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۲۲:۳۳:۲۵ [4][firebase trackEvent 日志] 组装完成，开始做存储到firebase的处理</w:t>
      </w:r>
    </w:p>
    <w:p w:rsidR="00000000" w:rsidDel="00000000" w:rsidP="00000000" w:rsidRDefault="00000000" w:rsidRPr="00000000" w14:paraId="0000064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۲۲:۳۳:۲۵ [4][EventContentProvider] TimeElapsed(getEventDeviceInfo):3ms</w:t>
      </w:r>
    </w:p>
    <w:p w:rsidR="00000000" w:rsidDel="00000000" w:rsidP="00000000" w:rsidRDefault="00000000" w:rsidRPr="00000000" w14:paraId="0000064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۲۲:۳۳:۲۵ [4][日志] abStr:{"ab_codes":[],"last_access":0,"timeout":0,"version":"4.0.0"}</w:t>
      </w:r>
    </w:p>
    <w:p w:rsidR="00000000" w:rsidDel="00000000" w:rsidP="00000000" w:rsidRDefault="00000000" w:rsidRPr="00000000" w14:paraId="0000064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۲۲:۳۳:۲۵ [4][firebase trackEvent 日志] firebase事件上传album_impression_bd</w:t>
      </w:r>
    </w:p>
    <w:p w:rsidR="00000000" w:rsidDel="00000000" w:rsidP="00000000" w:rsidRDefault="00000000" w:rsidRPr="00000000" w14:paraId="0000064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۲۲:۳۳:۲۷ [4][EventContentProvider] TimeElapsed(getEventDeviceInfo):9ms</w:t>
      </w:r>
    </w:p>
    <w:p w:rsidR="00000000" w:rsidDel="00000000" w:rsidP="00000000" w:rsidRDefault="00000000" w:rsidRPr="00000000" w14:paraId="0000064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۲۲:۳۳:۳۷ [4][EventContentProvider] TimeElapsed(getEventDeviceInfo):9ms</w:t>
      </w:r>
    </w:p>
    <w:p w:rsidR="00000000" w:rsidDel="00000000" w:rsidP="00000000" w:rsidRDefault="00000000" w:rsidRPr="00000000" w14:paraId="0000064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۲۲:۳۳:۳۸ [4][trackEvent] seesioniD:i0gttD7RG9BxcPyb69DzY5nKMxyvyhNx</w:t>
      </w:r>
    </w:p>
    <w:p w:rsidR="00000000" w:rsidDel="00000000" w:rsidP="00000000" w:rsidRDefault="00000000" w:rsidRPr="00000000" w14:paraId="0000064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۲۲:۳۳:۳۸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4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۲۲:۳۳:۳۸ [4][firebase trackEvent 日志] 组装完成，开始做存储到firebase的处理</w:t>
      </w:r>
    </w:p>
    <w:p w:rsidR="00000000" w:rsidDel="00000000" w:rsidP="00000000" w:rsidRDefault="00000000" w:rsidRPr="00000000" w14:paraId="0000064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۲۲:۳۳:۳۸ [4][日志] abStr:{"ab_codes":[],"last_access":0,"timeout":0,"version":"4.0.0"}</w:t>
      </w:r>
    </w:p>
    <w:p w:rsidR="00000000" w:rsidDel="00000000" w:rsidP="00000000" w:rsidRDefault="00000000" w:rsidRPr="00000000" w14:paraId="0000064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۲۲:۳۳:۳۸ [4][EventContentProvider] TimeElapsed(getEventDeviceInfo):19ms</w:t>
      </w:r>
    </w:p>
    <w:p w:rsidR="00000000" w:rsidDel="00000000" w:rsidP="00000000" w:rsidRDefault="00000000" w:rsidRPr="00000000" w14:paraId="0000064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۲۲:۳۳:۳۸ [4][firebase trackEvent 日志] firebase事件上传album_impression_bd</w:t>
      </w:r>
    </w:p>
    <w:p w:rsidR="00000000" w:rsidDel="00000000" w:rsidP="00000000" w:rsidRDefault="00000000" w:rsidRPr="00000000" w14:paraId="0000065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۲۲:۳۳:۴۴ [4][trackEvent] seesioniD:i0gttD7RG9BxcPyb69DzY5nKMxyvyhNx</w:t>
      </w:r>
    </w:p>
    <w:p w:rsidR="00000000" w:rsidDel="00000000" w:rsidP="00000000" w:rsidRDefault="00000000" w:rsidRPr="00000000" w14:paraId="0000065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۲۲:۳۳:۴۴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5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۲۲:۳۳:۴۴ [4][firebase trackEvent 日志] 组装完成，开始做存储到firebase的处理</w:t>
      </w:r>
    </w:p>
    <w:p w:rsidR="00000000" w:rsidDel="00000000" w:rsidP="00000000" w:rsidRDefault="00000000" w:rsidRPr="00000000" w14:paraId="0000065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۲۲:۳۳:۴۴ [4][EventContentProvider] TimeElapsed(getEventDeviceInfo):3ms</w:t>
      </w:r>
    </w:p>
    <w:p w:rsidR="00000000" w:rsidDel="00000000" w:rsidP="00000000" w:rsidRDefault="00000000" w:rsidRPr="00000000" w14:paraId="0000065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۲۲:۳۳:۴۴ [4][日志] abStr:{"ab_codes":[],"last_access":0,"timeout":0,"version":"4.0.0"}</w:t>
      </w:r>
    </w:p>
    <w:p w:rsidR="00000000" w:rsidDel="00000000" w:rsidP="00000000" w:rsidRDefault="00000000" w:rsidRPr="00000000" w14:paraId="0000065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۲۲:۳۳:۴۴ [4][firebase trackEvent 日志] firebase事件上传album_clk_beauty_bd</w:t>
      </w:r>
    </w:p>
    <w:p w:rsidR="00000000" w:rsidDel="00000000" w:rsidP="00000000" w:rsidRDefault="00000000" w:rsidRPr="00000000" w14:paraId="0000065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۲۲:۳۳:۴۴ [4][EventContentProvider] TimeElapsed(getEventDeviceInfo):2ms</w:t>
      </w:r>
    </w:p>
    <w:p w:rsidR="00000000" w:rsidDel="00000000" w:rsidP="00000000" w:rsidRDefault="00000000" w:rsidRPr="00000000" w14:paraId="0000065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۲۲:۳۳:۴۶ [4][trackEvent] seesioniD:i0gttD7RG9BxcPyb69DzY5nKMxyvyhNx</w:t>
      </w:r>
    </w:p>
    <w:p w:rsidR="00000000" w:rsidDel="00000000" w:rsidP="00000000" w:rsidRDefault="00000000" w:rsidRPr="00000000" w14:paraId="0000065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۲۲:۳۳:۴۶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5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۲۲:۳۳:۴۶ [4][firebase trackEvent 日志] 组装完成，开始做存储到firebase的处理</w:t>
      </w:r>
    </w:p>
    <w:p w:rsidR="00000000" w:rsidDel="00000000" w:rsidP="00000000" w:rsidRDefault="00000000" w:rsidRPr="00000000" w14:paraId="0000065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۲۲:۳۳:۴۶ [4][EventContentProvider] TimeElapsed(getEventDeviceInfo):7ms</w:t>
      </w:r>
    </w:p>
    <w:p w:rsidR="00000000" w:rsidDel="00000000" w:rsidP="00000000" w:rsidRDefault="00000000" w:rsidRPr="00000000" w14:paraId="0000065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۲۲:۳۳:۴۶ [4][日志] abStr:{"ab_codes":[],"last_access":0,"timeout":0,"version":"4.0.0"}</w:t>
      </w:r>
    </w:p>
    <w:p w:rsidR="00000000" w:rsidDel="00000000" w:rsidP="00000000" w:rsidRDefault="00000000" w:rsidRPr="00000000" w14:paraId="0000065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۲۲:۳۳:۴۶ [4][firebase trackEvent 日志] firebase事件上传beauty_appr_bd</w:t>
      </w:r>
    </w:p>
    <w:p w:rsidR="00000000" w:rsidDel="00000000" w:rsidP="00000000" w:rsidRDefault="00000000" w:rsidRPr="00000000" w14:paraId="0000065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۲۲:۳۳:۴۶ [4][日志] eventType：beauty_edit</w:t>
      </w:r>
    </w:p>
    <w:p w:rsidR="00000000" w:rsidDel="00000000" w:rsidP="00000000" w:rsidRDefault="00000000" w:rsidRPr="00000000" w14:paraId="0000065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۲۲:۳۳:۴۹ [4][trackEvent] seesioniD:i0gttD7RG9BxcPyb69DzY5nKMxyvyhNx</w:t>
      </w:r>
    </w:p>
    <w:p w:rsidR="00000000" w:rsidDel="00000000" w:rsidP="00000000" w:rsidRDefault="00000000" w:rsidRPr="00000000" w14:paraId="0000065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۲۲:۳۳:۴۹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6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۲۲:۳۳:۴۹ [4][firebase trackEvent 日志] 组装完成，开始做存储到firebase的处理</w:t>
      </w:r>
    </w:p>
    <w:p w:rsidR="00000000" w:rsidDel="00000000" w:rsidP="00000000" w:rsidRDefault="00000000" w:rsidRPr="00000000" w14:paraId="0000066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۲۲:۳۳:۴۹ [4][EventContentProvider] TimeElapsed(getEventDeviceInfo):34ms</w:t>
      </w:r>
    </w:p>
    <w:p w:rsidR="00000000" w:rsidDel="00000000" w:rsidP="00000000" w:rsidRDefault="00000000" w:rsidRPr="00000000" w14:paraId="0000066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۲۲:۳۳:۴۹ [4][日志] abStr:{"ab_codes":[],"last_access":0,"timeout":0,"version":"4.0.0"}</w:t>
      </w:r>
    </w:p>
    <w:p w:rsidR="00000000" w:rsidDel="00000000" w:rsidP="00000000" w:rsidRDefault="00000000" w:rsidRPr="00000000" w14:paraId="0000066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۲۲:۳۳:۴۹ [4][firebase trackEvent 日志] firebase事件上传beaubeaufeature_bd</w:t>
      </w:r>
    </w:p>
    <w:p w:rsidR="00000000" w:rsidDel="00000000" w:rsidP="00000000" w:rsidRDefault="00000000" w:rsidRPr="00000000" w14:paraId="0000066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۲۲:۳۴:۰۳ [4][trackEvent] seesioniD:i0gttD7RG9BxcPyb69DzY5nKMxyvyhNx</w:t>
      </w:r>
    </w:p>
    <w:p w:rsidR="00000000" w:rsidDel="00000000" w:rsidP="00000000" w:rsidRDefault="00000000" w:rsidRPr="00000000" w14:paraId="0000066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۲۲:۳۴:۰۳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6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۲۲:۳۴:۰۳ [4][firebase trackEvent 日志] 组装完成，开始做存储到firebase的处理</w:t>
      </w:r>
    </w:p>
    <w:p w:rsidR="00000000" w:rsidDel="00000000" w:rsidP="00000000" w:rsidRDefault="00000000" w:rsidRPr="00000000" w14:paraId="0000066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۲۲:۳۴:۰۳ [4][日志] abStr:{"ab_codes":[],"last_access":0,"timeout":0,"version":"4.0.0"}</w:t>
      </w:r>
    </w:p>
    <w:p w:rsidR="00000000" w:rsidDel="00000000" w:rsidP="00000000" w:rsidRDefault="00000000" w:rsidRPr="00000000" w14:paraId="0000066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۲۲:۳۴:۰۳ [4][EventContentProvider] TimeElapsed(getEventDeviceInfo):12ms</w:t>
      </w:r>
    </w:p>
    <w:p w:rsidR="00000000" w:rsidDel="00000000" w:rsidP="00000000" w:rsidRDefault="00000000" w:rsidRPr="00000000" w14:paraId="0000066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۲۲:۳۴:۰۳ [4][firebase trackEvent 日志] firebase事件上传beaunarrownoseyes_bd</w:t>
      </w:r>
    </w:p>
    <w:p w:rsidR="00000000" w:rsidDel="00000000" w:rsidP="00000000" w:rsidRDefault="00000000" w:rsidRPr="00000000" w14:paraId="0000066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۲۲:۳۴:۰۷ [4][trackEvent] seesioniD:i0gttD7RG9BxcPyb69DzY5nKMxyvyhNx</w:t>
      </w:r>
    </w:p>
    <w:p w:rsidR="00000000" w:rsidDel="00000000" w:rsidP="00000000" w:rsidRDefault="00000000" w:rsidRPr="00000000" w14:paraId="0000066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۲۲:۳۴:۰۷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6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۲۲:۳۴:۰۷ [4][firebase trackEvent 日志] 组装完成，开始做存储到firebase的处理</w:t>
      </w:r>
    </w:p>
    <w:p w:rsidR="00000000" w:rsidDel="00000000" w:rsidP="00000000" w:rsidRDefault="00000000" w:rsidRPr="00000000" w14:paraId="0000066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۲۲:۳۴:۰۷ [4][日志] abStr:{"ab_codes":[],"last_access":0,"timeout":0,"version":"4.0.0"}</w:t>
      </w:r>
    </w:p>
    <w:p w:rsidR="00000000" w:rsidDel="00000000" w:rsidP="00000000" w:rsidRDefault="00000000" w:rsidRPr="00000000" w14:paraId="0000066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۲۲:۳۴:۰۷ [4][EventContentProvider] TimeElapsed(getEventDeviceInfo):11ms</w:t>
      </w:r>
    </w:p>
    <w:p w:rsidR="00000000" w:rsidDel="00000000" w:rsidP="00000000" w:rsidRDefault="00000000" w:rsidRPr="00000000" w14:paraId="0000066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۲۲:۳۴:۰۷ [4][firebase trackEvent 日志] firebase事件上传ad_beautifysvclk</w:t>
      </w:r>
    </w:p>
    <w:p w:rsidR="00000000" w:rsidDel="00000000" w:rsidP="00000000" w:rsidRDefault="00000000" w:rsidRPr="00000000" w14:paraId="0000067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67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۲۲:۳۴:۰۸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7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67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[4][EventContentProvider] TimeElapsed(getEventDeviceInfo):7ms</w:t>
      </w:r>
    </w:p>
    <w:p w:rsidR="00000000" w:rsidDel="00000000" w:rsidP="00000000" w:rsidRDefault="00000000" w:rsidRPr="00000000" w14:paraId="0000067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67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firebase事件上传beautifysave_bd</w:t>
      </w:r>
    </w:p>
    <w:p w:rsidR="00000000" w:rsidDel="00000000" w:rsidP="00000000" w:rsidRDefault="00000000" w:rsidRPr="00000000" w14:paraId="0000067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67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۲۲:۳۴:۰۸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7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67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[4][EventContentProvider] TimeElapsed(getEventDeviceInfo):6ms</w:t>
      </w:r>
    </w:p>
    <w:p w:rsidR="00000000" w:rsidDel="00000000" w:rsidP="00000000" w:rsidRDefault="00000000" w:rsidRPr="00000000" w14:paraId="0000067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67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firebase事件上传userinform_photoage_bd</w:t>
      </w:r>
    </w:p>
    <w:p w:rsidR="00000000" w:rsidDel="00000000" w:rsidP="00000000" w:rsidRDefault="00000000" w:rsidRPr="00000000" w14:paraId="0000067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67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۲۲:۳۴:۰۸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7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67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68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firebase事件上传userinform_photogender_bd</w:t>
      </w:r>
    </w:p>
    <w:p w:rsidR="00000000" w:rsidDel="00000000" w:rsidP="00000000" w:rsidRDefault="00000000" w:rsidRPr="00000000" w14:paraId="0000068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68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۲۲:۳۴:۰۸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8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68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68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firebase事件上传userinform_ethnicity_bd</w:t>
      </w:r>
    </w:p>
    <w:p w:rsidR="00000000" w:rsidDel="00000000" w:rsidP="00000000" w:rsidRDefault="00000000" w:rsidRPr="00000000" w14:paraId="0000068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[4][EventContentProvider] TimeElapsed(getEventDeviceInfo):5ms</w:t>
      </w:r>
    </w:p>
    <w:p w:rsidR="00000000" w:rsidDel="00000000" w:rsidP="00000000" w:rsidRDefault="00000000" w:rsidRPr="00000000" w14:paraId="0000068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[4][EventContentProvider] TimeElapsed(getEventDeviceInfo):4ms</w:t>
      </w:r>
    </w:p>
    <w:p w:rsidR="00000000" w:rsidDel="00000000" w:rsidP="00000000" w:rsidRDefault="00000000" w:rsidRPr="00000000" w14:paraId="0000068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[4][EventContentProvider] TimeElapsed(getEventDeviceInfo):5ms</w:t>
      </w:r>
    </w:p>
    <w:p w:rsidR="00000000" w:rsidDel="00000000" w:rsidP="00000000" w:rsidRDefault="00000000" w:rsidRPr="00000000" w14:paraId="0000068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68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۲۲:۳۴:۰۸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8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68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[4][EventContentProvider] TimeElapsed(getEventDeviceInfo):5ms</w:t>
      </w:r>
    </w:p>
    <w:p w:rsidR="00000000" w:rsidDel="00000000" w:rsidP="00000000" w:rsidRDefault="00000000" w:rsidRPr="00000000" w14:paraId="0000068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68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firebase事件上传ad_save_page_show</w:t>
      </w:r>
    </w:p>
    <w:p w:rsidR="00000000" w:rsidDel="00000000" w:rsidP="00000000" w:rsidRDefault="00000000" w:rsidRPr="00000000" w14:paraId="0000068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[4][trackEvent] seesioniD:i0gttD7RG9BxcPyb69DzY5nKMxyvyhNx</w:t>
      </w:r>
    </w:p>
    <w:p w:rsidR="00000000" w:rsidDel="00000000" w:rsidP="00000000" w:rsidRDefault="00000000" w:rsidRPr="00000000" w14:paraId="0000069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۲۲:۳۴:۰۸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9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组装完成，开始做存储到firebase的处理</w:t>
      </w:r>
    </w:p>
    <w:p w:rsidR="00000000" w:rsidDel="00000000" w:rsidP="00000000" w:rsidRDefault="00000000" w:rsidRPr="00000000" w14:paraId="0000069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[4][EventContentProvider] TimeElapsed(getEventDeviceInfo):5ms</w:t>
      </w:r>
    </w:p>
    <w:p w:rsidR="00000000" w:rsidDel="00000000" w:rsidP="00000000" w:rsidRDefault="00000000" w:rsidRPr="00000000" w14:paraId="0000069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[4][日志] abStr:{"ab_codes":[],"last_access":0,"timeout":0,"version":"4.0.0"}</w:t>
      </w:r>
    </w:p>
    <w:p w:rsidR="00000000" w:rsidDel="00000000" w:rsidP="00000000" w:rsidRDefault="00000000" w:rsidRPr="00000000" w14:paraId="0000069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[4][firebase trackEvent 日志] firebase事件上传ad_save_beautify_pv</w:t>
      </w:r>
    </w:p>
    <w:p w:rsidR="00000000" w:rsidDel="00000000" w:rsidP="00000000" w:rsidRDefault="00000000" w:rsidRPr="00000000" w14:paraId="0000069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۲۲:۳۴:۰۸ [4][EventContentProvider] TimeElapsed(getEventDeviceInfo):4ms</w:t>
      </w:r>
    </w:p>
    <w:p w:rsidR="00000000" w:rsidDel="00000000" w:rsidP="00000000" w:rsidRDefault="00000000" w:rsidRPr="00000000" w14:paraId="0000069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۲۲:۳۴:۱۲ [4][trackEvent] seesioniD:i0gttD7RG9BxcPyb69DzY5nKMxyvyhNx</w:t>
      </w:r>
    </w:p>
    <w:p w:rsidR="00000000" w:rsidDel="00000000" w:rsidP="00000000" w:rsidRDefault="00000000" w:rsidRPr="00000000" w14:paraId="0000069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۲۲:۳۴:۱۲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9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۲۲:۳۴:۱۲ [4][firebase trackEvent 日志] 组装完成，开始做存储到firebase的处理</w:t>
      </w:r>
    </w:p>
    <w:p w:rsidR="00000000" w:rsidDel="00000000" w:rsidP="00000000" w:rsidRDefault="00000000" w:rsidRPr="00000000" w14:paraId="0000069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۲۲:۳۴:۱۲ [4][日志] abStr:{"ab_codes":[],"last_access":0,"timeout":0,"version":"4.0.0"}</w:t>
      </w:r>
    </w:p>
    <w:p w:rsidR="00000000" w:rsidDel="00000000" w:rsidP="00000000" w:rsidRDefault="00000000" w:rsidRPr="00000000" w14:paraId="0000069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۲۲:۳۴:۱۲ [4][EventContentProvider] TimeElapsed(getEventDeviceInfo):4ms</w:t>
      </w:r>
    </w:p>
    <w:p w:rsidR="00000000" w:rsidDel="00000000" w:rsidP="00000000" w:rsidRDefault="00000000" w:rsidRPr="00000000" w14:paraId="0000069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۲۲:۳۴:۱۲ [4][firebase trackEvent 日志] firebase事件上传ad_save_beautify_back</w:t>
      </w:r>
    </w:p>
    <w:p w:rsidR="00000000" w:rsidDel="00000000" w:rsidP="00000000" w:rsidRDefault="00000000" w:rsidRPr="00000000" w14:paraId="0000069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۲۲:۳۴:۱۲ [4][EventContentProvider] TimeElapsed(getEventDeviceInfo):16ms</w:t>
      </w:r>
    </w:p>
    <w:p w:rsidR="00000000" w:rsidDel="00000000" w:rsidP="00000000" w:rsidRDefault="00000000" w:rsidRPr="00000000" w14:paraId="0000069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۲۲:۳۴:۱۲ [4][EventContentProvider] TimeElapsed(getEventDeviceInfo):12ms</w:t>
      </w:r>
    </w:p>
    <w:p w:rsidR="00000000" w:rsidDel="00000000" w:rsidP="00000000" w:rsidRDefault="00000000" w:rsidRPr="00000000" w14:paraId="0000069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[4][EventContentProvider] TimeElapsed(getEventDeviceInfo):115ms</w:t>
      </w:r>
    </w:p>
    <w:p w:rsidR="00000000" w:rsidDel="00000000" w:rsidP="00000000" w:rsidRDefault="00000000" w:rsidRPr="00000000" w14:paraId="0000069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[4][trackEvent] seesioniD:i0gttD7RG9BxcPyb69DzY5nKMxyvyhNx</w:t>
      </w:r>
    </w:p>
    <w:p w:rsidR="00000000" w:rsidDel="00000000" w:rsidP="00000000" w:rsidRDefault="00000000" w:rsidRPr="00000000" w14:paraId="000006A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A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[4][firebase trackEvent 日志] 组装完成，开始做存储到firebase的处理</w:t>
      </w:r>
    </w:p>
    <w:p w:rsidR="00000000" w:rsidDel="00000000" w:rsidP="00000000" w:rsidRDefault="00000000" w:rsidRPr="00000000" w14:paraId="000006A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[4][日志] abStr:{"ab_codes":[],"last_access":0,"timeout":0,"version":"4.0.0"}</w:t>
      </w:r>
    </w:p>
    <w:p w:rsidR="00000000" w:rsidDel="00000000" w:rsidP="00000000" w:rsidRDefault="00000000" w:rsidRPr="00000000" w14:paraId="000006A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[4][firebase trackEvent 日志] firebase事件上传beauty_appr_time_bd</w:t>
      </w:r>
    </w:p>
    <w:p w:rsidR="00000000" w:rsidDel="00000000" w:rsidP="00000000" w:rsidRDefault="00000000" w:rsidRPr="00000000" w14:paraId="000006A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[4][trackEvent] seesioniD:i0gttD7RG9BxcPyb69DzY5nKMxyvyhNx</w:t>
      </w:r>
    </w:p>
    <w:p w:rsidR="00000000" w:rsidDel="00000000" w:rsidP="00000000" w:rsidRDefault="00000000" w:rsidRPr="00000000" w14:paraId="000006A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A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[4][firebase trackEvent 日志] 组装完成，开始做存储到firebase的处理</w:t>
      </w:r>
    </w:p>
    <w:p w:rsidR="00000000" w:rsidDel="00000000" w:rsidP="00000000" w:rsidRDefault="00000000" w:rsidRPr="00000000" w14:paraId="000006A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[4][日志] abStr:{"ab_codes":[],"last_access":0,"timeout":0,"version":"4.0.0"}</w:t>
      </w:r>
    </w:p>
    <w:p w:rsidR="00000000" w:rsidDel="00000000" w:rsidP="00000000" w:rsidRDefault="00000000" w:rsidRPr="00000000" w14:paraId="000006A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[4][firebase trackEvent 日志] firebase事件上传app_end_bd</w:t>
      </w:r>
    </w:p>
    <w:p w:rsidR="00000000" w:rsidDel="00000000" w:rsidP="00000000" w:rsidRDefault="00000000" w:rsidRPr="00000000" w14:paraId="000006A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[4][trackEvent] seesioniD:i0gttD7RG9BxcPyb69DzY5nKMxyvyhNx</w:t>
      </w:r>
    </w:p>
    <w:p w:rsidR="00000000" w:rsidDel="00000000" w:rsidP="00000000" w:rsidRDefault="00000000" w:rsidRPr="00000000" w14:paraId="000006A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۲۰۰۸۲۹ ۲۲:۳۴:۱۵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:۱۰٫۳۶,۱٫۵۱;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6A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[4][firebase trackEvent 日志] 组装完成，开始做存储到firebase的处理</w:t>
      </w:r>
    </w:p>
    <w:p w:rsidR="00000000" w:rsidDel="00000000" w:rsidP="00000000" w:rsidRDefault="00000000" w:rsidRPr="00000000" w14:paraId="000006A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[4][日志] abStr:{"ab_codes":[],"last_access":0,"timeout":0,"version":"4.0.0"}</w:t>
      </w:r>
    </w:p>
    <w:p w:rsidR="00000000" w:rsidDel="00000000" w:rsidP="00000000" w:rsidRDefault="00000000" w:rsidRPr="00000000" w14:paraId="000006A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[4][EventContentProvider] TimeElapsed(getEventDeviceInfo):24ms</w:t>
      </w:r>
    </w:p>
    <w:p w:rsidR="00000000" w:rsidDel="00000000" w:rsidP="00000000" w:rsidRDefault="00000000" w:rsidRPr="00000000" w14:paraId="000006A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۲۲:۳۴:۱۵ [4][firebase trackEvent 日志] firebase事件上传app_bluetooth status_bd</w:t>
      </w:r>
    </w:p>
    <w:p w:rsidR="00000000" w:rsidDel="00000000" w:rsidP="00000000" w:rsidRDefault="00000000" w:rsidRPr="00000000" w14:paraId="000006A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۲۲:۳۴:۱۶ [4][ActivityTaskProvider] PageInvisibleDelayRunnable submit with:[ActivityTaskParam{mHashCode=10628412, mName='null', mTime=1598724255971}]</w:t>
      </w:r>
    </w:p>
    <w:p w:rsidR="00000000" w:rsidDel="00000000" w:rsidP="00000000" w:rsidRDefault="00000000" w:rsidRPr="00000000" w14:paraId="000006B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۲۲:۳۴:۱۶ [4][EventContentProvider] TimeElapsed(getEventDeviceInfo):3ms</w:t>
      </w:r>
    </w:p>
    <w:p w:rsidR="00000000" w:rsidDel="00000000" w:rsidP="00000000" w:rsidRDefault="00000000" w:rsidRPr="00000000" w14:paraId="000006B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۲۲:۳۴:۱۷ [4][EventContentProvider] TimeElapsed(getEventDeviceInfo):3ms</w:t>
      </w:r>
    </w:p>
    <w:p w:rsidR="00000000" w:rsidDel="00000000" w:rsidP="00000000" w:rsidRDefault="00000000" w:rsidRPr="00000000" w14:paraId="000006B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۲۰۰۸۲۹ ۲۲:۳۴:۱۷ [4][Event Store Manager] 插入session：</w:t>
      </w:r>
    </w:p>
    <w:p w:rsidR="00000000" w:rsidDel="00000000" w:rsidP="00000000" w:rsidRDefault="00000000" w:rsidRPr="00000000" w14:paraId="000006B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۲۰۰۸۳۰ ۱۵:۳۸:۴۸ [4][InitializerChecker] Current com.meitu.library.analytics.sdk.m.g not initialization.</w:t>
      </w:r>
    </w:p>
    <w:p w:rsidR="00000000" w:rsidDel="00000000" w:rsidP="00000000" w:rsidRDefault="00000000" w:rsidRPr="00000000" w14:paraId="000006B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۲۰۰۸۳۰ ۱۵:۳۸:۴۸ [4][TeemoContext] Start with AppKey: C6FF0769324CD2F1</w:t>
      </w:r>
    </w:p>
    <w:p w:rsidR="00000000" w:rsidDel="00000000" w:rsidP="00000000" w:rsidRDefault="00000000" w:rsidRPr="00000000" w14:paraId="000006B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۲۰۰۸۳۰ ۱۵:۳۸:۴۸ [4][JsonStorage] Successful load json:/data/user/0/com.commsource.beautyplus/app_teemo_test/TeemoPrefs.mo</w:t>
      </w:r>
    </w:p>
    <w:p w:rsidR="00000000" w:rsidDel="00000000" w:rsidP="00000000" w:rsidRDefault="00000000" w:rsidRPr="00000000" w14:paraId="000006B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۲۰۰۸۳۰ ۱۵:۳۸:۴۸ [4][JsonStorage] Successful load json:/storage/emulated/0/.teemo/SharePrefs.mo</w:t>
      </w:r>
    </w:p>
    <w:p w:rsidR="00000000" w:rsidDel="00000000" w:rsidP="00000000" w:rsidRDefault="00000000" w:rsidRPr="00000000" w14:paraId="000006B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۲۰۰۸۳۰ ۱۵:۳۸:۴۸ [4][StorageManager] SharedStorage file changed in app closed state, await sync.</w:t>
      </w:r>
    </w:p>
    <w:p w:rsidR="00000000" w:rsidDel="00000000" w:rsidP="00000000" w:rsidRDefault="00000000" w:rsidRPr="00000000" w14:paraId="000006B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۲۰۰۸۳۰ ۱۵:۳۸:۴۸ [4][StorageManager] SharedStorage file changed, try overlay.</w:t>
      </w:r>
    </w:p>
    <w:p w:rsidR="00000000" w:rsidDel="00000000" w:rsidP="00000000" w:rsidRDefault="00000000" w:rsidRPr="00000000" w14:paraId="000006B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۲۰۰۸۳۰ ۱۵:۳۸:۴۸ [4][JsonStorage] OverlayJsonValue end! errorCount:0</w:t>
      </w:r>
    </w:p>
    <w:p w:rsidR="00000000" w:rsidDel="00000000" w:rsidP="00000000" w:rsidRDefault="00000000" w:rsidRPr="00000000" w14:paraId="000006B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۲۰۰۸۳۰ ۱۵:۳۸:۴۸ [4][Teemo] TimeElapsed(Teemo.setup):64ms</w:t>
      </w:r>
    </w:p>
    <w:p w:rsidR="00000000" w:rsidDel="00000000" w:rsidP="00000000" w:rsidRDefault="00000000" w:rsidRPr="00000000" w14:paraId="000006B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۲۰۰۸۳۰ ۱۵:۳۸:۴۸ [4][SetupMainClient] On initialized done!</w:t>
      </w:r>
    </w:p>
    <w:p w:rsidR="00000000" w:rsidDel="00000000" w:rsidP="00000000" w:rsidRDefault="00000000" w:rsidRPr="00000000" w14:paraId="000006B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۲۰۰۸۳۰ ۱۵:۳۸:۴۸ [4][AppAnalyzerImpl] tryStar Session:尝试开启一个session</w:t>
      </w:r>
    </w:p>
    <w:p w:rsidR="00000000" w:rsidDel="00000000" w:rsidP="00000000" w:rsidRDefault="00000000" w:rsidRPr="00000000" w14:paraId="000006B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[4][InitializerChecker] Current com.meitu.library.analytics.sdk.m.g not initialization.</w:t>
      </w:r>
    </w:p>
    <w:p w:rsidR="00000000" w:rsidDel="00000000" w:rsidP="00000000" w:rsidRDefault="00000000" w:rsidRPr="00000000" w14:paraId="000006B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[4][TeemoContext] Start with AppKey: C6FF0769324CD2F1</w:t>
      </w:r>
    </w:p>
    <w:p w:rsidR="00000000" w:rsidDel="00000000" w:rsidP="00000000" w:rsidRDefault="00000000" w:rsidRPr="00000000" w14:paraId="000006B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[4][JsonStorage] Successful load json:/data/user/0/com.commsource.beautyplus/app_teemo_test/TeemoPrefs.mo</w:t>
      </w:r>
    </w:p>
    <w:p w:rsidR="00000000" w:rsidDel="00000000" w:rsidP="00000000" w:rsidRDefault="00000000" w:rsidRPr="00000000" w14:paraId="000006C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[4][JsonStorage] Successful load json:/storage/emulated/0/.teemo/SharePrefs.mo</w:t>
      </w:r>
    </w:p>
    <w:p w:rsidR="00000000" w:rsidDel="00000000" w:rsidP="00000000" w:rsidRDefault="00000000" w:rsidRPr="00000000" w14:paraId="000006C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[4][StorageManager] SharedStorage file changed in app closed state, await sync.</w:t>
      </w:r>
    </w:p>
    <w:p w:rsidR="00000000" w:rsidDel="00000000" w:rsidP="00000000" w:rsidRDefault="00000000" w:rsidRPr="00000000" w14:paraId="000006C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[4][StorageManager] SharedStorage file changed, try overlay.</w:t>
      </w:r>
    </w:p>
    <w:p w:rsidR="00000000" w:rsidDel="00000000" w:rsidP="00000000" w:rsidRDefault="00000000" w:rsidRPr="00000000" w14:paraId="000006C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[4][JsonStorage] OverlayJsonValue end! errorCount:0</w:t>
      </w:r>
    </w:p>
    <w:p w:rsidR="00000000" w:rsidDel="00000000" w:rsidP="00000000" w:rsidRDefault="00000000" w:rsidRPr="00000000" w14:paraId="000006C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[4][Teemo] TimeElapsed(Teemo.setup):129ms</w:t>
      </w:r>
    </w:p>
    <w:p w:rsidR="00000000" w:rsidDel="00000000" w:rsidP="00000000" w:rsidRDefault="00000000" w:rsidRPr="00000000" w14:paraId="000006C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[4][SetupMainClient] On initialized done!</w:t>
      </w:r>
    </w:p>
    <w:p w:rsidR="00000000" w:rsidDel="00000000" w:rsidP="00000000" w:rsidRDefault="00000000" w:rsidRPr="00000000" w14:paraId="000006C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[4][GidHelper] Check: started with ads:null</w:t>
      </w:r>
    </w:p>
    <w:p w:rsidR="00000000" w:rsidDel="00000000" w:rsidP="00000000" w:rsidRDefault="00000000" w:rsidRPr="00000000" w14:paraId="000006C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[4][GidHelper] Check: not find!</w:t>
      </w:r>
    </w:p>
    <w:p w:rsidR="00000000" w:rsidDel="00000000" w:rsidP="00000000" w:rsidRDefault="00000000" w:rsidRPr="00000000" w14:paraId="000006C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۲۰۰۹۰۴ ۲۱:۱۸:۰۵ [4][GidHelper] Post: started.</w:t>
      </w:r>
    </w:p>
    <w:p w:rsidR="00000000" w:rsidDel="00000000" w:rsidP="00000000" w:rsidRDefault="00000000" w:rsidRPr="00000000" w14:paraId="000006C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۲۰۰۹۲۶ ۲۱:۳۷:۳۶ [4][InitializerChecker] Current com.meitu.library.analytics.sdk.m.g not initialization.</w:t>
      </w:r>
    </w:p>
    <w:p w:rsidR="00000000" w:rsidDel="00000000" w:rsidP="00000000" w:rsidRDefault="00000000" w:rsidRPr="00000000" w14:paraId="000006C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۲۰۰۹۲۶ ۲۱:۳۷:۳۶ [4][TeemoContext] Start with AppKey: C6FF0769324CD2F1</w:t>
      </w:r>
    </w:p>
    <w:p w:rsidR="00000000" w:rsidDel="00000000" w:rsidP="00000000" w:rsidRDefault="00000000" w:rsidRPr="00000000" w14:paraId="000006C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۲۰۰۹۲۶ ۲۱:۳۷:۳۶ [4][JsonStorage] Successful load json:/data/user/0/com.commsource.beautyplus/app_teemo_test/TeemoPrefs.mo</w:t>
      </w:r>
    </w:p>
    <w:p w:rsidR="00000000" w:rsidDel="00000000" w:rsidP="00000000" w:rsidRDefault="00000000" w:rsidRPr="00000000" w14:paraId="000006C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۲۰۰۹۲۶ ۲۱:۳۷:۳۶ [4][JsonStorage] Successful load json:/storage/emulated/0/.teemo/SharePrefs.mo</w:t>
      </w:r>
    </w:p>
    <w:p w:rsidR="00000000" w:rsidDel="00000000" w:rsidP="00000000" w:rsidRDefault="00000000" w:rsidRPr="00000000" w14:paraId="000006C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۲۰۰۹۲۶ ۲۱:۳۷:۳۶ [4][StorageManager] SharedStorage file changed in app closed state, await sync.</w:t>
      </w:r>
    </w:p>
    <w:p w:rsidR="00000000" w:rsidDel="00000000" w:rsidP="00000000" w:rsidRDefault="00000000" w:rsidRPr="00000000" w14:paraId="000006C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۲۰۰۹۲۶ ۲۱:۳۷:۳۶ [4][StorageManager] SharedStorage file changed, try overlay.</w:t>
      </w:r>
    </w:p>
    <w:p w:rsidR="00000000" w:rsidDel="00000000" w:rsidP="00000000" w:rsidRDefault="00000000" w:rsidRPr="00000000" w14:paraId="000006C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۲۰۰۹۲۶ ۲۱:۳۷:۳۶ [4][JsonStorage] OverlayJsonValue end! errorCount:0</w:t>
      </w:r>
    </w:p>
    <w:p w:rsidR="00000000" w:rsidDel="00000000" w:rsidP="00000000" w:rsidRDefault="00000000" w:rsidRPr="00000000" w14:paraId="000006D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۲۰۰۹۲۶ ۲۱:۳۷:۳۶ [4][SetupMainClient] On initialized done!</w:t>
      </w:r>
    </w:p>
    <w:p w:rsidR="00000000" w:rsidDel="00000000" w:rsidP="00000000" w:rsidRDefault="00000000" w:rsidRPr="00000000" w14:paraId="000006D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۲۰۰۹۲۶ ۲۱:۳۷:۳۶ [4][Teemo] TimeElapsed(Teemo.setup):129ms</w:t>
      </w:r>
    </w:p>
    <w:p w:rsidR="00000000" w:rsidDel="00000000" w:rsidP="00000000" w:rsidRDefault="00000000" w:rsidRPr="00000000" w14:paraId="000006D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۲۰۰۹۲۶ ۲۱:۳۷:۳۷ [4][AppAnalyzerImpl] tryStar Session:尝试开启一个session</w:t>
      </w:r>
    </w:p>
    <w:p w:rsidR="00000000" w:rsidDel="00000000" w:rsidP="00000000" w:rsidRDefault="00000000" w:rsidRPr="00000000" w14:paraId="000006D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۰۸:۵۷:۴۹ [4][InitializerChecker] Current com.meitu.library.analytics.sdk.m.g not initialization.</w:t>
      </w:r>
    </w:p>
    <w:p w:rsidR="00000000" w:rsidDel="00000000" w:rsidP="00000000" w:rsidRDefault="00000000" w:rsidRPr="00000000" w14:paraId="000006D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۰۸:۵۷:۴۹ [4][TeemoContext] Start with AppKey: C6FF0769324CD2F1</w:t>
      </w:r>
    </w:p>
    <w:p w:rsidR="00000000" w:rsidDel="00000000" w:rsidP="00000000" w:rsidRDefault="00000000" w:rsidRPr="00000000" w14:paraId="000006D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۰۸:۵۷:۵۰ [4][JsonStorage] Successful load json:/data/user/0/com.commsource.beautyplus/app_teemo_test/TeemoPrefs.mo</w:t>
      </w:r>
    </w:p>
    <w:p w:rsidR="00000000" w:rsidDel="00000000" w:rsidP="00000000" w:rsidRDefault="00000000" w:rsidRPr="00000000" w14:paraId="000006D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۰۸:۵۷:۵۰ [4][JsonStorage] Successful load json:/storage/emulated/0/.teemo/SharePrefs.mo</w:t>
      </w:r>
    </w:p>
    <w:p w:rsidR="00000000" w:rsidDel="00000000" w:rsidP="00000000" w:rsidRDefault="00000000" w:rsidRPr="00000000" w14:paraId="000006D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۰۸:۵۷:۵۰ [4][StorageManager] SharedStorage file changed in app closed state, await sync.</w:t>
      </w:r>
    </w:p>
    <w:p w:rsidR="00000000" w:rsidDel="00000000" w:rsidP="00000000" w:rsidRDefault="00000000" w:rsidRPr="00000000" w14:paraId="000006D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۰۸:۵۷:۵۰ [4][StorageManager] SharedStorage file changed, try overlay.</w:t>
      </w:r>
    </w:p>
    <w:p w:rsidR="00000000" w:rsidDel="00000000" w:rsidP="00000000" w:rsidRDefault="00000000" w:rsidRPr="00000000" w14:paraId="000006D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۰۸:۵۷:۵۰ [4][JsonStorage] OverlayJsonValue end! errorCount:0</w:t>
      </w:r>
    </w:p>
    <w:p w:rsidR="00000000" w:rsidDel="00000000" w:rsidP="00000000" w:rsidRDefault="00000000" w:rsidRPr="00000000" w14:paraId="000006D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۰۸:۵۷:۵۰ [4][SetupMainClient] On initialized done!</w:t>
      </w:r>
    </w:p>
    <w:p w:rsidR="00000000" w:rsidDel="00000000" w:rsidP="00000000" w:rsidRDefault="00000000" w:rsidRPr="00000000" w14:paraId="000006D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۰۸:۵۷:۵۰ [4][GidHelper] Check: started with ads:null</w:t>
      </w:r>
    </w:p>
    <w:p w:rsidR="00000000" w:rsidDel="00000000" w:rsidP="00000000" w:rsidRDefault="00000000" w:rsidRPr="00000000" w14:paraId="000006D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۰۸:۵۷:۵۰ [4][GidHelper] Check: timed out!</w:t>
      </w:r>
    </w:p>
    <w:p w:rsidR="00000000" w:rsidDel="00000000" w:rsidP="00000000" w:rsidRDefault="00000000" w:rsidRPr="00000000" w14:paraId="000006D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۰۸:۵۷:۵۰ [4][GidHelper] Post: started.</w:t>
      </w:r>
    </w:p>
    <w:p w:rsidR="00000000" w:rsidDel="00000000" w:rsidP="00000000" w:rsidRDefault="00000000" w:rsidRPr="00000000" w14:paraId="000006D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۰۸:۵۷:۵۰ [4][Teemo] TimeElapsed(Teemo.setup):167ms</w:t>
      </w:r>
    </w:p>
    <w:p w:rsidR="00000000" w:rsidDel="00000000" w:rsidP="00000000" w:rsidRDefault="00000000" w:rsidRPr="00000000" w14:paraId="000006D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۲۰۱۰۰۱ ۰۸:۵۷:۵۲ [4][GidHelper] Gid update completed.</w:t>
      </w:r>
    </w:p>
    <w:p w:rsidR="00000000" w:rsidDel="00000000" w:rsidP="00000000" w:rsidRDefault="00000000" w:rsidRPr="00000000" w14:paraId="000006E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۲۰۱۱۰۶ ۱۳:۰۴:۴۸ [4][InitializerChecker] Current com.meitu.library.analytics.sdk.m.g not initialization.</w:t>
      </w:r>
    </w:p>
    <w:p w:rsidR="00000000" w:rsidDel="00000000" w:rsidP="00000000" w:rsidRDefault="00000000" w:rsidRPr="00000000" w14:paraId="000006E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۲۰۱۱۰۶ ۱۳:۰۴:۴۸ [4][TeemoContext] Start with AppKey: C6FF0769324CD2F1</w:t>
      </w:r>
    </w:p>
    <w:p w:rsidR="00000000" w:rsidDel="00000000" w:rsidP="00000000" w:rsidRDefault="00000000" w:rsidRPr="00000000" w14:paraId="000006E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۲۰۱۱۰۶ ۱۳:۰۴:۴۸ [4][JsonStorage] Successful load json:/data/user/0/com.commsource.beautyplus/app_teemo_test/TeemoPrefs.mo</w:t>
      </w:r>
    </w:p>
    <w:p w:rsidR="00000000" w:rsidDel="00000000" w:rsidP="00000000" w:rsidRDefault="00000000" w:rsidRPr="00000000" w14:paraId="000006E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۲۰۱۱۰۶ ۱۳:۰۴:۴۸ [4][JsonStorage] Successful load json:/storage/emulated/0/.teemo/SharePrefs.mo</w:t>
      </w:r>
    </w:p>
    <w:p w:rsidR="00000000" w:rsidDel="00000000" w:rsidP="00000000" w:rsidRDefault="00000000" w:rsidRPr="00000000" w14:paraId="000006E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۲۰۱۱۰۶ ۱۳:۰۴:۴۸ [4][StorageManager] SharedStorage file changed in app closed state, await sync.</w:t>
      </w:r>
    </w:p>
    <w:p w:rsidR="00000000" w:rsidDel="00000000" w:rsidP="00000000" w:rsidRDefault="00000000" w:rsidRPr="00000000" w14:paraId="000006E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۲۰۱۱۰۶ ۱۳:۰۴:۴۸ [4][StorageManager] SharedStorage file changed, try overlay.</w:t>
      </w:r>
    </w:p>
    <w:p w:rsidR="00000000" w:rsidDel="00000000" w:rsidP="00000000" w:rsidRDefault="00000000" w:rsidRPr="00000000" w14:paraId="000006E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۲۰۱۱۰۶ ۱۳:۰۴:۴۸ [4][JsonStorage] OverlayJsonValue end! errorCount:0</w:t>
      </w:r>
    </w:p>
    <w:p w:rsidR="00000000" w:rsidDel="00000000" w:rsidP="00000000" w:rsidRDefault="00000000" w:rsidRPr="00000000" w14:paraId="000006E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۲۰۱۱۰۶ ۱۳:۰۴:۴۸ [4][SetupMainClient] On initialized done!</w:t>
      </w:r>
    </w:p>
    <w:p w:rsidR="00000000" w:rsidDel="00000000" w:rsidP="00000000" w:rsidRDefault="00000000" w:rsidRPr="00000000" w14:paraId="000006E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۲۰۱۱۰۶ ۱۳:۰۴:۴۸ [4][Teemo] TimeElapsed(Teemo.setup):128ms</w:t>
      </w:r>
    </w:p>
    <w:p w:rsidR="00000000" w:rsidDel="00000000" w:rsidP="00000000" w:rsidRDefault="00000000" w:rsidRPr="00000000" w14:paraId="000006E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۲۰۱۱۰۶ ۱۳:۰۴:۴۹ [4][AppAnalyzerImpl] tryStar Session:尝试开启一个session</w:t>
      </w:r>
    </w:p>
    <w:p w:rsidR="00000000" w:rsidDel="00000000" w:rsidP="00000000" w:rsidRDefault="00000000" w:rsidRPr="00000000" w14:paraId="000006E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۱۴:۴۸:۰۴ [4][InitializerChecker] Current com.meitu.library.analytics.sdk.m.g not initialization.</w:t>
      </w:r>
    </w:p>
    <w:p w:rsidR="00000000" w:rsidDel="00000000" w:rsidP="00000000" w:rsidRDefault="00000000" w:rsidRPr="00000000" w14:paraId="000006E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۱۴:۴۸:۰۴ [4][TeemoContext] Start with AppKey: C6FF0769324CD2F1</w:t>
      </w:r>
    </w:p>
    <w:p w:rsidR="00000000" w:rsidDel="00000000" w:rsidP="00000000" w:rsidRDefault="00000000" w:rsidRPr="00000000" w14:paraId="000006E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۱۴:۴۸:۰۴ [4][JsonStorage] Successful load json:/data/user/0/com.commsource.beautyplus/app_teemo_test/TeemoPrefs.mo</w:t>
      </w:r>
    </w:p>
    <w:p w:rsidR="00000000" w:rsidDel="00000000" w:rsidP="00000000" w:rsidRDefault="00000000" w:rsidRPr="00000000" w14:paraId="000006E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۱۴:۴۸:۰۴ [4][JsonStorage] Successful load json:/storage/emulated/0/.teemo/SharePrefs.mo</w:t>
      </w:r>
    </w:p>
    <w:p w:rsidR="00000000" w:rsidDel="00000000" w:rsidP="00000000" w:rsidRDefault="00000000" w:rsidRPr="00000000" w14:paraId="000006E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۱۴:۴۸:۰۴ [4][StorageManager] SharedStorage file changed in app closed state, await sync.</w:t>
      </w:r>
    </w:p>
    <w:p w:rsidR="00000000" w:rsidDel="00000000" w:rsidP="00000000" w:rsidRDefault="00000000" w:rsidRPr="00000000" w14:paraId="000006E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۱۴:۴۸:۰۴ [4][StorageManager] SharedStorage file changed, try overlay.</w:t>
      </w:r>
    </w:p>
    <w:p w:rsidR="00000000" w:rsidDel="00000000" w:rsidP="00000000" w:rsidRDefault="00000000" w:rsidRPr="00000000" w14:paraId="000006F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۱۴:۴۸:۰۴ [4][JsonStorage] OverlayJsonValue end! errorCount:0</w:t>
      </w:r>
    </w:p>
    <w:p w:rsidR="00000000" w:rsidDel="00000000" w:rsidP="00000000" w:rsidRDefault="00000000" w:rsidRPr="00000000" w14:paraId="000006F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۱۴:۴۸:۰۴ [4][SetupMainClient] On initialized done!</w:t>
      </w:r>
    </w:p>
    <w:p w:rsidR="00000000" w:rsidDel="00000000" w:rsidP="00000000" w:rsidRDefault="00000000" w:rsidRPr="00000000" w14:paraId="000006F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۱۴:۴۸:۰۴ [4][Teemo] TimeElapsed(Teemo.setup):190ms</w:t>
      </w:r>
    </w:p>
    <w:p w:rsidR="00000000" w:rsidDel="00000000" w:rsidP="00000000" w:rsidRDefault="00000000" w:rsidRPr="00000000" w14:paraId="000006F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۱۴:۴۸:۰۵ [4][trackEvent] sessioniD:</w:t>
      </w:r>
    </w:p>
    <w:p w:rsidR="00000000" w:rsidDel="00000000" w:rsidP="00000000" w:rsidRDefault="00000000" w:rsidRPr="00000000" w14:paraId="000006F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[4][InitializerChecker] Current com.meitu.library.analytics.sdk.m.g not initialization.</w:t>
      </w:r>
    </w:p>
    <w:p w:rsidR="00000000" w:rsidDel="00000000" w:rsidP="00000000" w:rsidRDefault="00000000" w:rsidRPr="00000000" w14:paraId="000006F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[4][TeemoContext] Start with AppKey: C6FF0769324CD2F1</w:t>
      </w:r>
    </w:p>
    <w:p w:rsidR="00000000" w:rsidDel="00000000" w:rsidP="00000000" w:rsidRDefault="00000000" w:rsidRPr="00000000" w14:paraId="000006F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[4][JsonStorage] Successful load json:/data/user/0/com.commsource.beautyplus/app_teemo_test/TeemoPrefs.mo</w:t>
      </w:r>
    </w:p>
    <w:p w:rsidR="00000000" w:rsidDel="00000000" w:rsidP="00000000" w:rsidRDefault="00000000" w:rsidRPr="00000000" w14:paraId="000006F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[4][JsonStorage] Successful load json:/storage/emulated/0/.teemo/SharePrefs.mo</w:t>
      </w:r>
    </w:p>
    <w:p w:rsidR="00000000" w:rsidDel="00000000" w:rsidP="00000000" w:rsidRDefault="00000000" w:rsidRPr="00000000" w14:paraId="000006F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[4][StorageManager] SharedStorage file changed in app closed state, await sync.</w:t>
      </w:r>
    </w:p>
    <w:p w:rsidR="00000000" w:rsidDel="00000000" w:rsidP="00000000" w:rsidRDefault="00000000" w:rsidRPr="00000000" w14:paraId="000006F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[4][StorageManager] SharedStorage file changed, try overlay.</w:t>
      </w:r>
    </w:p>
    <w:p w:rsidR="00000000" w:rsidDel="00000000" w:rsidP="00000000" w:rsidRDefault="00000000" w:rsidRPr="00000000" w14:paraId="000006F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[4][JsonStorage] OverlayJsonValue end! errorCount:0</w:t>
      </w:r>
    </w:p>
    <w:p w:rsidR="00000000" w:rsidDel="00000000" w:rsidP="00000000" w:rsidRDefault="00000000" w:rsidRPr="00000000" w14:paraId="000006F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[4][SetupMainClient] On initialized done!</w:t>
      </w:r>
    </w:p>
    <w:p w:rsidR="00000000" w:rsidDel="00000000" w:rsidP="00000000" w:rsidRDefault="00000000" w:rsidRPr="00000000" w14:paraId="000006F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[4][Teemo] TimeElapsed(Teemo.setup):117ms</w:t>
      </w:r>
    </w:p>
    <w:p w:rsidR="00000000" w:rsidDel="00000000" w:rsidP="00000000" w:rsidRDefault="00000000" w:rsidRPr="00000000" w14:paraId="000006F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[4][trackEvent] sessioniD:</w:t>
      </w:r>
    </w:p>
    <w:p w:rsidR="00000000" w:rsidDel="00000000" w:rsidP="00000000" w:rsidRDefault="00000000" w:rsidRPr="00000000" w14:paraId="000006F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[4][EventContentProvider] TimeElapsed(getEventDeviceInfo):50ms</w:t>
      </w:r>
    </w:p>
    <w:p w:rsidR="00000000" w:rsidDel="00000000" w:rsidP="00000000" w:rsidRDefault="00000000" w:rsidRPr="00000000" w14:paraId="000006F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[4][EventContentProvider] TimeElapsed(getEventDeviceInfo):32ms</w:t>
      </w:r>
    </w:p>
    <w:p w:rsidR="00000000" w:rsidDel="00000000" w:rsidP="00000000" w:rsidRDefault="00000000" w:rsidRPr="00000000" w14:paraId="0000070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0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70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0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[4][AppAnalyzerImpl] tryStar Session:尝试开启一个session</w:t>
      </w:r>
    </w:p>
    <w:p w:rsidR="00000000" w:rsidDel="00000000" w:rsidP="00000000" w:rsidRDefault="00000000" w:rsidRPr="00000000" w14:paraId="0000070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[4][firebase trackEvent 日志] firebase事件上传device_model_bd</w:t>
      </w:r>
    </w:p>
    <w:p w:rsidR="00000000" w:rsidDel="00000000" w:rsidP="00000000" w:rsidRDefault="00000000" w:rsidRPr="00000000" w14:paraId="0000070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:{"</w:t>
      </w:r>
      <w:r w:rsidDel="00000000" w:rsidR="00000000" w:rsidRPr="00000000">
        <w:rPr>
          <w:rtl w:val="0"/>
        </w:rPr>
        <w:t xml:space="preserve">imei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imei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iccid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iccid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addr</w:t>
      </w:r>
      <w:r w:rsidDel="00000000" w:rsidR="00000000" w:rsidRPr="00000000">
        <w:rPr>
          <w:rtl w:val="0"/>
        </w:rPr>
        <w:t xml:space="preserve">":"02:00:00:00:00:00","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":"9085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3586377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379","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":"9085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3586377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379","</w:t>
      </w:r>
      <w:r w:rsidDel="00000000" w:rsidR="00000000" w:rsidRPr="00000000">
        <w:rPr>
          <w:rtl w:val="0"/>
        </w:rPr>
        <w:t xml:space="preserve">advertising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":"762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42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9-9076-4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-061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34</w:t>
      </w:r>
      <w:r w:rsidDel="00000000" w:rsidR="00000000" w:rsidRPr="00000000">
        <w:rPr>
          <w:rtl w:val="0"/>
        </w:rPr>
        <w:t xml:space="preserve">daa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advertising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channel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googleplay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":"7.0.270","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":"4.3.1","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AUM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29","</w:t>
      </w:r>
      <w:r w:rsidDel="00000000" w:rsidR="00000000" w:rsidRPr="00000000">
        <w:rPr>
          <w:rtl w:val="0"/>
        </w:rPr>
        <w:t xml:space="preserve">carrier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":"8.0.0","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  <w:t xml:space="preserve">":2,"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timezone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GMT</w:t>
      </w:r>
      <w:r w:rsidDel="00000000" w:rsidR="00000000" w:rsidRPr="00000000">
        <w:rPr>
          <w:rtl w:val="0"/>
        </w:rPr>
        <w:t xml:space="preserve">+3","</w:t>
      </w:r>
      <w:r w:rsidDel="00000000" w:rsidR="00000000" w:rsidRPr="00000000">
        <w:rPr>
          <w:rtl w:val="0"/>
        </w:rPr>
        <w:t xml:space="preserve">brand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HONOR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":0,"</w:t>
      </w:r>
      <w:r w:rsidDel="00000000" w:rsidR="00000000" w:rsidRPr="00000000">
        <w:rPr>
          <w:rtl w:val="0"/>
        </w:rPr>
        <w:t xml:space="preserve">latitude</w:t>
      </w:r>
      <w:r w:rsidDel="00000000" w:rsidR="00000000" w:rsidRPr="00000000">
        <w:rPr>
          <w:rtl w:val="0"/>
        </w:rPr>
        <w:t xml:space="preserve">":0,"</w:t>
      </w:r>
      <w:r w:rsidDel="00000000" w:rsidR="00000000" w:rsidRPr="00000000">
        <w:rPr>
          <w:rtl w:val="0"/>
        </w:rPr>
        <w:t xml:space="preserve">pseudo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":"357517332677244","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serial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gid</w:t>
      </w:r>
      <w:r w:rsidDel="00000000" w:rsidR="00000000" w:rsidRPr="00000000">
        <w:rPr>
          <w:rtl w:val="0"/>
        </w:rPr>
        <w:t xml:space="preserve">":"2337500397","</w:t>
      </w:r>
      <w:r w:rsidDel="00000000" w:rsidR="00000000" w:rsidRPr="00000000">
        <w:rPr>
          <w:rtl w:val="0"/>
        </w:rPr>
        <w:t xml:space="preserve">gid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":"1","</w:t>
      </w:r>
      <w:r w:rsidDel="00000000" w:rsidR="00000000" w:rsidRPr="00000000">
        <w:rPr>
          <w:rtl w:val="0"/>
        </w:rPr>
        <w:t xml:space="preserve">imsi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0"/>
        </w:rPr>
        <w:t xml:space="preserve">\":[{\"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\":9158,\"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\":0,\"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\":1,\"</w:t>
      </w:r>
      <w:r w:rsidDel="00000000" w:rsidR="00000000" w:rsidRPr="00000000">
        <w:rPr>
          <w:rtl w:val="0"/>
        </w:rPr>
        <w:t xml:space="preserve">lr</w:t>
      </w:r>
      <w:r w:rsidDel="00000000" w:rsidR="00000000" w:rsidRPr="00000000">
        <w:rPr>
          <w:rtl w:val="0"/>
        </w:rPr>
        <w:t xml:space="preserve">\":0}],\"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\":1604655295916,\"</w:t>
      </w:r>
      <w:r w:rsidDel="00000000" w:rsidR="00000000" w:rsidRPr="00000000">
        <w:rPr>
          <w:rtl w:val="0"/>
        </w:rPr>
        <w:t xml:space="preserve">timeout</w:t>
      </w:r>
      <w:r w:rsidDel="00000000" w:rsidR="00000000" w:rsidRPr="00000000">
        <w:rPr>
          <w:rtl w:val="0"/>
        </w:rPr>
        <w:t xml:space="preserve">\":2047483000,\"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\":\"4.0.0\"}","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freq</w:t>
      </w:r>
      <w:r w:rsidDel="00000000" w:rsidR="00000000" w:rsidRPr="00000000">
        <w:rPr>
          <w:rtl w:val="0"/>
        </w:rPr>
        <w:t xml:space="preserve">\":\"۱٫۴</w:t>
      </w:r>
      <w:r w:rsidDel="00000000" w:rsidR="00000000" w:rsidRPr="00000000">
        <w:rPr>
          <w:rtl w:val="0"/>
        </w:rPr>
        <w:t xml:space="preserve">GHz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freq</w:t>
      </w:r>
      <w:r w:rsidDel="00000000" w:rsidR="00000000" w:rsidRPr="00000000">
        <w:rPr>
          <w:rtl w:val="0"/>
        </w:rPr>
        <w:t xml:space="preserve">\":\"۱٫۰</w:t>
      </w:r>
      <w:r w:rsidDel="00000000" w:rsidR="00000000" w:rsidRPr="00000000">
        <w:rPr>
          <w:rtl w:val="0"/>
        </w:rPr>
        <w:t xml:space="preserve">GHz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processor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AUM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29\",\"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kernels</w:t>
      </w:r>
      <w:r w:rsidDel="00000000" w:rsidR="00000000" w:rsidRPr="00000000">
        <w:rPr>
          <w:rtl w:val="0"/>
        </w:rPr>
        <w:t xml:space="preserve">\":\"8</w:t>
      </w:r>
      <w:r w:rsidDel="00000000" w:rsidR="00000000" w:rsidRPr="00000000">
        <w:rPr>
          <w:rtl w:val="0"/>
        </w:rPr>
        <w:t xml:space="preserve">核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abis</w:t>
      </w:r>
      <w:r w:rsidDel="00000000" w:rsidR="00000000" w:rsidRPr="00000000">
        <w:rPr>
          <w:rtl w:val="0"/>
        </w:rPr>
        <w:t xml:space="preserve">\":\"[</w:t>
      </w:r>
      <w:r w:rsidDel="00000000" w:rsidR="00000000" w:rsidRPr="00000000">
        <w:rPr>
          <w:rtl w:val="0"/>
        </w:rPr>
        <w:t xml:space="preserve">arm</w:t>
      </w:r>
      <w:r w:rsidDel="00000000" w:rsidR="00000000" w:rsidRPr="00000000">
        <w:rPr>
          <w:rtl w:val="0"/>
        </w:rPr>
        <w:t xml:space="preserve">64-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armeabi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armeabi</w:t>
      </w:r>
      <w:r w:rsidDel="00000000" w:rsidR="00000000" w:rsidRPr="00000000">
        <w:rPr>
          <w:rtl w:val="0"/>
        </w:rPr>
        <w:t xml:space="preserve">]\"}","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\":\"1875844 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\":\"20132 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\"}","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\":\"10864604\",\"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\":\"485452\"}","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\":\"10844124\",\"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\":\"464972\"}","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状态良好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放电状态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\":\"۸۳٪\",\"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\":\"۳۲٫۱℃\",\"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voltage</w:t>
      </w:r>
      <w:r w:rsidDel="00000000" w:rsidR="00000000" w:rsidRPr="00000000">
        <w:rPr>
          <w:rtl w:val="0"/>
        </w:rPr>
        <w:t xml:space="preserve">\":\"4110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\"}","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0"/>
        </w:rPr>
        <w:t xml:space="preserve">":""}</w:t>
      </w:r>
    </w:p>
    <w:p w:rsidR="00000000" w:rsidDel="00000000" w:rsidP="00000000" w:rsidRDefault="00000000" w:rsidRPr="00000000" w14:paraId="0000070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[4][trackEvent] seesioniD:aKhLY2IqQwIVMiQ7SRWwY5DwgHHT7x7Z</w:t>
      </w:r>
    </w:p>
    <w:p w:rsidR="00000000" w:rsidDel="00000000" w:rsidP="00000000" w:rsidRDefault="00000000" w:rsidRPr="00000000" w14:paraId="0000070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0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[4][EventStoreManager] 插入session：aKhLY2IqQwIVMiQ7SRWwY5DwgHHT7x7Z</w:t>
      </w:r>
    </w:p>
    <w:p w:rsidR="00000000" w:rsidDel="00000000" w:rsidP="00000000" w:rsidRDefault="00000000" w:rsidRPr="00000000" w14:paraId="0000070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70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0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[4][firebase trackEvent 日志] firebase事件上传app_start_bd</w:t>
      </w:r>
    </w:p>
    <w:p w:rsidR="00000000" w:rsidDel="00000000" w:rsidP="00000000" w:rsidRDefault="00000000" w:rsidRPr="00000000" w14:paraId="0000070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[4][trackEvent] seesioniD:aKhLY2IqQwIVMiQ7SRWwY5DwgHHT7x7Z</w:t>
      </w:r>
    </w:p>
    <w:p w:rsidR="00000000" w:rsidDel="00000000" w:rsidP="00000000" w:rsidRDefault="00000000" w:rsidRPr="00000000" w14:paraId="0000070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0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70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1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[4][firebase trackEvent 日志] firebase事件上传bp_app_start_bd</w:t>
      </w:r>
    </w:p>
    <w:p w:rsidR="00000000" w:rsidDel="00000000" w:rsidP="00000000" w:rsidRDefault="00000000" w:rsidRPr="00000000" w14:paraId="0000071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[4][trackEvent] seesioniD:aKhLY2IqQwIVMiQ7SRWwY5DwgHHT7x7Z</w:t>
      </w:r>
    </w:p>
    <w:p w:rsidR="00000000" w:rsidDel="00000000" w:rsidP="00000000" w:rsidRDefault="00000000" w:rsidRPr="00000000" w14:paraId="0000071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1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71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1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[4][firebase trackEvent 日志] firebase事件上传app_bluetooth status_bd</w:t>
      </w:r>
    </w:p>
    <w:p w:rsidR="00000000" w:rsidDel="00000000" w:rsidP="00000000" w:rsidRDefault="00000000" w:rsidRPr="00000000" w14:paraId="0000071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[4][trackEvent] seesioniD:aKhLY2IqQwIVMiQ7SRWwY5DwgHHT7x7Z</w:t>
      </w:r>
    </w:p>
    <w:p w:rsidR="00000000" w:rsidDel="00000000" w:rsidP="00000000" w:rsidRDefault="00000000" w:rsidRPr="00000000" w14:paraId="0000071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1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71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1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[4][firebase trackEvent 日志] firebase事件上传homepageappr_bd</w:t>
      </w:r>
    </w:p>
    <w:p w:rsidR="00000000" w:rsidDel="00000000" w:rsidP="00000000" w:rsidRDefault="00000000" w:rsidRPr="00000000" w14:paraId="0000071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[4][trackEvent] seesioniD:aKhLY2IqQwIVMiQ7SRWwY5DwgHHT7x7Z</w:t>
      </w:r>
    </w:p>
    <w:p w:rsidR="00000000" w:rsidDel="00000000" w:rsidP="00000000" w:rsidRDefault="00000000" w:rsidRPr="00000000" w14:paraId="0000071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1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[4][firebase trackEvent 日志] 组装完成，开始做存储到firebase的处理</w:t>
      </w:r>
    </w:p>
    <w:p w:rsidR="00000000" w:rsidDel="00000000" w:rsidP="00000000" w:rsidRDefault="00000000" w:rsidRPr="00000000" w14:paraId="0000071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۱۴:۴۹:۱۰ [4][EventContentProvider] TimeElapsed(getEventDeviceInfo):11ms</w:t>
      </w:r>
    </w:p>
    <w:p w:rsidR="00000000" w:rsidDel="00000000" w:rsidP="00000000" w:rsidRDefault="00000000" w:rsidRPr="00000000" w14:paraId="0000071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2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[4][firebase trackEvent 日志] firebase事件上传ad_home_page_show</w:t>
      </w:r>
    </w:p>
    <w:p w:rsidR="00000000" w:rsidDel="00000000" w:rsidP="00000000" w:rsidRDefault="00000000" w:rsidRPr="00000000" w14:paraId="0000072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[4][trackEvent] seesioniD:aKhLY2IqQwIVMiQ7SRWwY5DwgHHT7x7Z</w:t>
      </w:r>
    </w:p>
    <w:p w:rsidR="00000000" w:rsidDel="00000000" w:rsidP="00000000" w:rsidRDefault="00000000" w:rsidRPr="00000000" w14:paraId="0000072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2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[4][firebase trackEvent 日志] 组装完成，开始做存储到firebase的处理</w:t>
      </w:r>
    </w:p>
    <w:p w:rsidR="00000000" w:rsidDel="00000000" w:rsidP="00000000" w:rsidRDefault="00000000" w:rsidRPr="00000000" w14:paraId="0000072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2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[4][firebase trackEvent 日志] firebase事件上传home_impression</w:t>
      </w:r>
    </w:p>
    <w:p w:rsidR="00000000" w:rsidDel="00000000" w:rsidP="00000000" w:rsidRDefault="00000000" w:rsidRPr="00000000" w14:paraId="0000072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[4][trackEvent] seesioniD:aKhLY2IqQwIVMiQ7SRWwY5DwgHHT7x7Z</w:t>
      </w:r>
    </w:p>
    <w:p w:rsidR="00000000" w:rsidDel="00000000" w:rsidP="00000000" w:rsidRDefault="00000000" w:rsidRPr="00000000" w14:paraId="0000072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2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[4][firebase trackEvent 日志] 组装完成，开始做存储到firebase的处理</w:t>
      </w:r>
    </w:p>
    <w:p w:rsidR="00000000" w:rsidDel="00000000" w:rsidP="00000000" w:rsidRDefault="00000000" w:rsidRPr="00000000" w14:paraId="0000072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2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[4][firebase trackEvent 日志] firebase事件上传new_user_homepage_impression</w:t>
      </w:r>
    </w:p>
    <w:p w:rsidR="00000000" w:rsidDel="00000000" w:rsidP="00000000" w:rsidRDefault="00000000" w:rsidRPr="00000000" w14:paraId="0000072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[4][EventContentProvider] TimeElapsed(getEventDeviceInfo):3ms</w:t>
      </w:r>
    </w:p>
    <w:p w:rsidR="00000000" w:rsidDel="00000000" w:rsidP="00000000" w:rsidRDefault="00000000" w:rsidRPr="00000000" w14:paraId="0000072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[4][EventContentProvider] TimeElapsed(getEventDeviceInfo):3ms</w:t>
      </w:r>
    </w:p>
    <w:p w:rsidR="00000000" w:rsidDel="00000000" w:rsidP="00000000" w:rsidRDefault="00000000" w:rsidRPr="00000000" w14:paraId="0000072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[4][EventContentProvider] TimeElapsed(getEventDeviceInfo):7ms</w:t>
      </w:r>
    </w:p>
    <w:p w:rsidR="00000000" w:rsidDel="00000000" w:rsidP="00000000" w:rsidRDefault="00000000" w:rsidRPr="00000000" w14:paraId="0000072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۱۴:۴۹:۱۱ [4][EventContentProvider] TimeElapsed(getEventDeviceInfo):7ms</w:t>
      </w:r>
    </w:p>
    <w:p w:rsidR="00000000" w:rsidDel="00000000" w:rsidP="00000000" w:rsidRDefault="00000000" w:rsidRPr="00000000" w14:paraId="0000072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۱۴:۴۹:۱۲ [4][trackEvent] seesioniD:aKhLY2IqQwIVMiQ7SRWwY5DwgHHT7x7Z</w:t>
      </w:r>
    </w:p>
    <w:p w:rsidR="00000000" w:rsidDel="00000000" w:rsidP="00000000" w:rsidRDefault="00000000" w:rsidRPr="00000000" w14:paraId="0000073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۱۴:۴۹:۱۲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3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۱۴:۴۹:۱۲ [4][firebase trackEvent 日志] 组装完成，开始做存储到firebase的处理</w:t>
      </w:r>
    </w:p>
    <w:p w:rsidR="00000000" w:rsidDel="00000000" w:rsidP="00000000" w:rsidRDefault="00000000" w:rsidRPr="00000000" w14:paraId="0000073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3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۱۴:۴۹:۱۲ [4][EventContentProvider] TimeElapsed(getEventDeviceInfo):5ms</w:t>
      </w:r>
    </w:p>
    <w:p w:rsidR="00000000" w:rsidDel="00000000" w:rsidP="00000000" w:rsidRDefault="00000000" w:rsidRPr="00000000" w14:paraId="0000073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۱۴:۴۹:۱۲ [4][firebase trackEvent 日志] firebase事件上传ad_home_top_brand_show</w:t>
      </w:r>
    </w:p>
    <w:p w:rsidR="00000000" w:rsidDel="00000000" w:rsidP="00000000" w:rsidRDefault="00000000" w:rsidRPr="00000000" w14:paraId="0000073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۱۴:۴۹:۱۲ [4][trackEvent] seesioniD:aKhLY2IqQwIVMiQ7SRWwY5DwgHHT7x7Z</w:t>
      </w:r>
    </w:p>
    <w:p w:rsidR="00000000" w:rsidDel="00000000" w:rsidP="00000000" w:rsidRDefault="00000000" w:rsidRPr="00000000" w14:paraId="0000073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۱۴:۴۹:۱۲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3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۱۴:۴۹:۱۲ [4][firebase trackEvent 日志] 组装完成，开始做存储到firebase的处理</w:t>
      </w:r>
    </w:p>
    <w:p w:rsidR="00000000" w:rsidDel="00000000" w:rsidP="00000000" w:rsidRDefault="00000000" w:rsidRPr="00000000" w14:paraId="0000073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3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۱۴:۴۹:۱۲ [4][firebase trackEvent 日志] firebase事件上传homepage_topbanner_show_bd</w:t>
      </w:r>
    </w:p>
    <w:p w:rsidR="00000000" w:rsidDel="00000000" w:rsidP="00000000" w:rsidRDefault="00000000" w:rsidRPr="00000000" w14:paraId="0000073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۱۴:۴۹:۱۳ [4][trackEvent] seesioniD:aKhLY2IqQwIVMiQ7SRWwY5DwgHHT7x7Z</w:t>
      </w:r>
    </w:p>
    <w:p w:rsidR="00000000" w:rsidDel="00000000" w:rsidP="00000000" w:rsidRDefault="00000000" w:rsidRPr="00000000" w14:paraId="0000073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3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۱۴:۴۹:۱۳ [4][firebase trackEvent 日志] 组装完成，开始做存储到firebase的处理</w:t>
      </w:r>
    </w:p>
    <w:p w:rsidR="00000000" w:rsidDel="00000000" w:rsidP="00000000" w:rsidRDefault="00000000" w:rsidRPr="00000000" w14:paraId="0000073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۱۴:۴۹:۱۳ [4][EventContentProvider] TimeElapsed(getEventDeviceInfo):10ms</w:t>
      </w:r>
    </w:p>
    <w:p w:rsidR="00000000" w:rsidDel="00000000" w:rsidP="00000000" w:rsidRDefault="00000000" w:rsidRPr="00000000" w14:paraId="0000073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3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۱۴:۴۹:۱۳ [4][firebase trackEvent 日志] firebase事件上传homepage_topbanner_show_bd</w:t>
      </w:r>
    </w:p>
    <w:p w:rsidR="00000000" w:rsidDel="00000000" w:rsidP="00000000" w:rsidRDefault="00000000" w:rsidRPr="00000000" w14:paraId="0000074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۱۴:۴۹:۱۸ [4][trackEvent] seesioniD:aKhLY2IqQwIVMiQ7SRWwY5DwgHHT7x7Z</w:t>
      </w:r>
    </w:p>
    <w:p w:rsidR="00000000" w:rsidDel="00000000" w:rsidP="00000000" w:rsidRDefault="00000000" w:rsidRPr="00000000" w14:paraId="0000074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4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۱۴:۴۹:۱۸ [4][firebase trackEvent 日志] 组装完成，开始做存储到firebase的处理</w:t>
      </w:r>
    </w:p>
    <w:p w:rsidR="00000000" w:rsidDel="00000000" w:rsidP="00000000" w:rsidRDefault="00000000" w:rsidRPr="00000000" w14:paraId="0000074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۱۴:۴۹:۱۸ [4][EventContentProvider] TimeElapsed(getEventDeviceInfo):10ms</w:t>
      </w:r>
    </w:p>
    <w:p w:rsidR="00000000" w:rsidDel="00000000" w:rsidP="00000000" w:rsidRDefault="00000000" w:rsidRPr="00000000" w14:paraId="0000074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4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۱۴:۴۹:۱۸ [4][firebase trackEvent 日志] firebase事件上传home_miniapp_clk_bd</w:t>
      </w:r>
    </w:p>
    <w:p w:rsidR="00000000" w:rsidDel="00000000" w:rsidP="00000000" w:rsidRDefault="00000000" w:rsidRPr="00000000" w14:paraId="0000074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۱۴:۴۹:۱۸ [4][EventContentProvider] TimeElapsed(getEventDeviceInfo):2ms</w:t>
      </w:r>
    </w:p>
    <w:p w:rsidR="00000000" w:rsidDel="00000000" w:rsidP="00000000" w:rsidRDefault="00000000" w:rsidRPr="00000000" w14:paraId="0000074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۱۴:۴۹:۱۹ [4][trackEvent] seesioniD:aKhLY2IqQwIVMiQ7SRWwY5DwgHHT7x7Z</w:t>
      </w:r>
    </w:p>
    <w:p w:rsidR="00000000" w:rsidDel="00000000" w:rsidP="00000000" w:rsidRDefault="00000000" w:rsidRPr="00000000" w14:paraId="0000074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۱۴:۴۹:۱۹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4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۱۴:۴۹:۱۹ [4][firebase trackEvent 日志] 组装完成，开始做存储到firebase的处理</w:t>
      </w:r>
    </w:p>
    <w:p w:rsidR="00000000" w:rsidDel="00000000" w:rsidP="00000000" w:rsidRDefault="00000000" w:rsidRPr="00000000" w14:paraId="0000074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4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۱۴:۴۹:۱۹ [4][EventContentProvider] TimeElapsed(getEventDeviceInfo):10ms</w:t>
      </w:r>
    </w:p>
    <w:p w:rsidR="00000000" w:rsidDel="00000000" w:rsidP="00000000" w:rsidRDefault="00000000" w:rsidRPr="00000000" w14:paraId="0000074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۱۴:۴۹:۱۹ [4][firebase trackEvent 日志] firebase事件上传miniapp_collapse_bd</w:t>
      </w:r>
    </w:p>
    <w:p w:rsidR="00000000" w:rsidDel="00000000" w:rsidP="00000000" w:rsidRDefault="00000000" w:rsidRPr="00000000" w14:paraId="0000074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74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4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75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5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firebase事件上传miniapp_imp_bd</w:t>
      </w:r>
    </w:p>
    <w:p w:rsidR="00000000" w:rsidDel="00000000" w:rsidP="00000000" w:rsidRDefault="00000000" w:rsidRPr="00000000" w14:paraId="0000075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[4][EventContentProvider] TimeElapsed(getEventDeviceInfo):31ms</w:t>
      </w:r>
    </w:p>
    <w:p w:rsidR="00000000" w:rsidDel="00000000" w:rsidP="00000000" w:rsidRDefault="00000000" w:rsidRPr="00000000" w14:paraId="0000075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75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5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75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[4][EventContentProvider] TimeElapsed(getEventDeviceInfo):2ms</w:t>
      </w:r>
    </w:p>
    <w:p w:rsidR="00000000" w:rsidDel="00000000" w:rsidP="00000000" w:rsidRDefault="00000000" w:rsidRPr="00000000" w14:paraId="0000075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5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firebase事件上传homepageappr_bd</w:t>
      </w:r>
    </w:p>
    <w:p w:rsidR="00000000" w:rsidDel="00000000" w:rsidP="00000000" w:rsidRDefault="00000000" w:rsidRPr="00000000" w14:paraId="0000075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75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5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75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5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[4][EventContentProvider] TimeElapsed(getEventDeviceInfo):3ms</w:t>
      </w:r>
    </w:p>
    <w:p w:rsidR="00000000" w:rsidDel="00000000" w:rsidP="00000000" w:rsidRDefault="00000000" w:rsidRPr="00000000" w14:paraId="0000075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firebase事件上传ad_home_page_show</w:t>
      </w:r>
    </w:p>
    <w:p w:rsidR="00000000" w:rsidDel="00000000" w:rsidP="00000000" w:rsidRDefault="00000000" w:rsidRPr="00000000" w14:paraId="0000075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76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6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76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6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firebase事件上传home_impression</w:t>
      </w:r>
    </w:p>
    <w:p w:rsidR="00000000" w:rsidDel="00000000" w:rsidP="00000000" w:rsidRDefault="00000000" w:rsidRPr="00000000" w14:paraId="0000076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76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6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76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6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firebase事件上传new_user_homepage_impression</w:t>
      </w:r>
    </w:p>
    <w:p w:rsidR="00000000" w:rsidDel="00000000" w:rsidP="00000000" w:rsidRDefault="00000000" w:rsidRPr="00000000" w14:paraId="0000076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76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6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76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[4][EventContentProvider] TimeElapsed(getEventDeviceInfo):6ms</w:t>
      </w:r>
    </w:p>
    <w:p w:rsidR="00000000" w:rsidDel="00000000" w:rsidP="00000000" w:rsidRDefault="00000000" w:rsidRPr="00000000" w14:paraId="0000076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6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firebase事件上传home_to_selfie</w:t>
      </w:r>
    </w:p>
    <w:p w:rsidR="00000000" w:rsidDel="00000000" w:rsidP="00000000" w:rsidRDefault="00000000" w:rsidRPr="00000000" w14:paraId="0000076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77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7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77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7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firebase事件上传home_clk_selfie_bd</w:t>
      </w:r>
    </w:p>
    <w:p w:rsidR="00000000" w:rsidDel="00000000" w:rsidP="00000000" w:rsidRDefault="00000000" w:rsidRPr="00000000" w14:paraId="0000077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77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7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77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7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firebase事件上传new_user_homepage_selfie</w:t>
      </w:r>
    </w:p>
    <w:p w:rsidR="00000000" w:rsidDel="00000000" w:rsidP="00000000" w:rsidRDefault="00000000" w:rsidRPr="00000000" w14:paraId="0000077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77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7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77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7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firebase事件上传ad_home_top_brand_show</w:t>
      </w:r>
    </w:p>
    <w:p w:rsidR="00000000" w:rsidDel="00000000" w:rsidP="00000000" w:rsidRDefault="00000000" w:rsidRPr="00000000" w14:paraId="0000077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[4][trackEvent] seesioniD:aKhLY2IqQwIVMiQ7SRWwY5DwgHHT7x7Z</w:t>
      </w:r>
    </w:p>
    <w:p w:rsidR="00000000" w:rsidDel="00000000" w:rsidP="00000000" w:rsidRDefault="00000000" w:rsidRPr="00000000" w14:paraId="0000077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8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组装完成，开始做存储到firebase的处理</w:t>
      </w:r>
    </w:p>
    <w:p w:rsidR="00000000" w:rsidDel="00000000" w:rsidP="00000000" w:rsidRDefault="00000000" w:rsidRPr="00000000" w14:paraId="0000078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[4][EventContentProvider] TimeElapsed(getEventDeviceInfo):22ms</w:t>
      </w:r>
    </w:p>
    <w:p w:rsidR="00000000" w:rsidDel="00000000" w:rsidP="00000000" w:rsidRDefault="00000000" w:rsidRPr="00000000" w14:paraId="0000078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8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[4][firebase trackEvent 日志] firebase事件上传homepage_topbanner_show_bd</w:t>
      </w:r>
    </w:p>
    <w:p w:rsidR="00000000" w:rsidDel="00000000" w:rsidP="00000000" w:rsidRDefault="00000000" w:rsidRPr="00000000" w14:paraId="0000078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۱۴:۴۹:۲۰ [4][EventContentProvider] TimeElapsed(getEventDeviceInfo):3ms</w:t>
      </w:r>
    </w:p>
    <w:p w:rsidR="00000000" w:rsidDel="00000000" w:rsidP="00000000" w:rsidRDefault="00000000" w:rsidRPr="00000000" w14:paraId="0000078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۱۴:۴۹:۲۱ [4][trackEvent] seesioniD:aKhLY2IqQwIVMiQ7SRWwY5DwgHHT7x7Z</w:t>
      </w:r>
    </w:p>
    <w:p w:rsidR="00000000" w:rsidDel="00000000" w:rsidP="00000000" w:rsidRDefault="00000000" w:rsidRPr="00000000" w14:paraId="0000078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8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۱۴:۴۹:۲۱ [4][firebase trackEvent 日志] 组装完成，开始做存储到firebase的处理</w:t>
      </w:r>
    </w:p>
    <w:p w:rsidR="00000000" w:rsidDel="00000000" w:rsidP="00000000" w:rsidRDefault="00000000" w:rsidRPr="00000000" w14:paraId="0000078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۱۴:۴۹:۲۱ [4][EventContentProvider] TimeElapsed(getEventDeviceInfo):10ms</w:t>
      </w:r>
    </w:p>
    <w:p w:rsidR="00000000" w:rsidDel="00000000" w:rsidP="00000000" w:rsidRDefault="00000000" w:rsidRPr="00000000" w14:paraId="0000078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8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۱۴:۴۹:۲۱ [4][firebase trackEvent 日志] firebase事件上传homepage_topbanner_show_bd</w:t>
      </w:r>
    </w:p>
    <w:p w:rsidR="00000000" w:rsidDel="00000000" w:rsidP="00000000" w:rsidRDefault="00000000" w:rsidRPr="00000000" w14:paraId="0000078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[4][trackEvent] seesioniD:aKhLY2IqQwIVMiQ7SRWwY5DwgHHT7x7Z</w:t>
      </w:r>
    </w:p>
    <w:p w:rsidR="00000000" w:rsidDel="00000000" w:rsidP="00000000" w:rsidRDefault="00000000" w:rsidRPr="00000000" w14:paraId="0000078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۱۴:۴۹:۲۲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8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[4][firebase trackEvent 日志] 组装完成，开始做存储到firebase的处理</w:t>
      </w:r>
    </w:p>
    <w:p w:rsidR="00000000" w:rsidDel="00000000" w:rsidP="00000000" w:rsidRDefault="00000000" w:rsidRPr="00000000" w14:paraId="0000078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8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[4][firebase trackEvent 日志] firebase事件上传selfie_appr_bd</w:t>
      </w:r>
    </w:p>
    <w:p w:rsidR="00000000" w:rsidDel="00000000" w:rsidP="00000000" w:rsidRDefault="00000000" w:rsidRPr="00000000" w14:paraId="0000079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[4][trackEvent] seesioniD:aKhLY2IqQwIVMiQ7SRWwY5DwgHHT7x7Z</w:t>
      </w:r>
    </w:p>
    <w:p w:rsidR="00000000" w:rsidDel="00000000" w:rsidP="00000000" w:rsidRDefault="00000000" w:rsidRPr="00000000" w14:paraId="0000079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[4][EventContentProvider] TimeElapsed(getEventDeviceInfo):26ms</w:t>
      </w:r>
    </w:p>
    <w:p w:rsidR="00000000" w:rsidDel="00000000" w:rsidP="00000000" w:rsidRDefault="00000000" w:rsidRPr="00000000" w14:paraId="0000079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۱۴:۴۹:۲۲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9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[4][firebase trackEvent 日志] 组装完成，开始做存储到firebase的处理</w:t>
      </w:r>
    </w:p>
    <w:p w:rsidR="00000000" w:rsidDel="00000000" w:rsidP="00000000" w:rsidRDefault="00000000" w:rsidRPr="00000000" w14:paraId="0000079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9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[4][firebase trackEvent 日志] firebase事件上传selfie_page_impression</w:t>
      </w:r>
    </w:p>
    <w:p w:rsidR="00000000" w:rsidDel="00000000" w:rsidP="00000000" w:rsidRDefault="00000000" w:rsidRPr="00000000" w14:paraId="0000079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[4][trackEvent] seesioniD:aKhLY2IqQwIVMiQ7SRWwY5DwgHHT7x7Z</w:t>
      </w:r>
    </w:p>
    <w:p w:rsidR="00000000" w:rsidDel="00000000" w:rsidP="00000000" w:rsidRDefault="00000000" w:rsidRPr="00000000" w14:paraId="0000079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[4][EventContentProvider] TimeElapsed(getEventDeviceInfo):14ms</w:t>
      </w:r>
    </w:p>
    <w:p w:rsidR="00000000" w:rsidDel="00000000" w:rsidP="00000000" w:rsidRDefault="00000000" w:rsidRPr="00000000" w14:paraId="0000079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۱۴:۴۹:۲۲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9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[4][firebase trackEvent 日志] 组装完成，开始做存储到firebase的处理</w:t>
      </w:r>
    </w:p>
    <w:p w:rsidR="00000000" w:rsidDel="00000000" w:rsidP="00000000" w:rsidRDefault="00000000" w:rsidRPr="00000000" w14:paraId="0000079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9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۱۴:۴۹:۲۲ [4][firebase trackEvent 日志] firebase事件上传new_user_selfie_page_impression</w:t>
      </w:r>
    </w:p>
    <w:p w:rsidR="00000000" w:rsidDel="00000000" w:rsidP="00000000" w:rsidRDefault="00000000" w:rsidRPr="00000000" w14:paraId="0000079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۱۴:۴۹:۲۵ [4][trackEvent] seesioniD:aKhLY2IqQwIVMiQ7SRWwY5DwgHHT7x7Z</w:t>
      </w:r>
    </w:p>
    <w:p w:rsidR="00000000" w:rsidDel="00000000" w:rsidP="00000000" w:rsidRDefault="00000000" w:rsidRPr="00000000" w14:paraId="0000079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9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۱۴:۴۹:۲۵ [4][firebase trackEvent 日志] 组装完成，开始做存储到firebase的处理</w:t>
      </w:r>
    </w:p>
    <w:p w:rsidR="00000000" w:rsidDel="00000000" w:rsidP="00000000" w:rsidRDefault="00000000" w:rsidRPr="00000000" w14:paraId="0000079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A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۱۴:۴۹:۲۵ [4][firebase trackEvent 日志] firebase事件上传selfie_back_bd</w:t>
      </w:r>
    </w:p>
    <w:p w:rsidR="00000000" w:rsidDel="00000000" w:rsidP="00000000" w:rsidRDefault="00000000" w:rsidRPr="00000000" w14:paraId="000007A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۱۴:۴۹:۲۵ [4][EventContentProvider] TimeElapsed(getEventDeviceInfo):49ms</w:t>
      </w:r>
    </w:p>
    <w:p w:rsidR="00000000" w:rsidDel="00000000" w:rsidP="00000000" w:rsidRDefault="00000000" w:rsidRPr="00000000" w14:paraId="000007A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7A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A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7A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A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[4][EventContentProvider] TimeElapsed(getEventDeviceInfo):37ms</w:t>
      </w:r>
    </w:p>
    <w:p w:rsidR="00000000" w:rsidDel="00000000" w:rsidP="00000000" w:rsidRDefault="00000000" w:rsidRPr="00000000" w14:paraId="000007A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firebase事件上传homepageappr_bd</w:t>
      </w:r>
    </w:p>
    <w:p w:rsidR="00000000" w:rsidDel="00000000" w:rsidP="00000000" w:rsidRDefault="00000000" w:rsidRPr="00000000" w14:paraId="000007A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7A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A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7A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A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firebase事件上传ad_home_page_show</w:t>
      </w:r>
    </w:p>
    <w:p w:rsidR="00000000" w:rsidDel="00000000" w:rsidP="00000000" w:rsidRDefault="00000000" w:rsidRPr="00000000" w14:paraId="000007A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7A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A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7B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B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firebase事件上传home_impression</w:t>
      </w:r>
    </w:p>
    <w:p w:rsidR="00000000" w:rsidDel="00000000" w:rsidP="00000000" w:rsidRDefault="00000000" w:rsidRPr="00000000" w14:paraId="000007B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[4][EventContentProvider] TimeElapsed(getEventDeviceInfo):12ms</w:t>
      </w:r>
    </w:p>
    <w:p w:rsidR="00000000" w:rsidDel="00000000" w:rsidP="00000000" w:rsidRDefault="00000000" w:rsidRPr="00000000" w14:paraId="000007B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7B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B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7B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B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firebase事件上传new_user_homepage_impression</w:t>
      </w:r>
    </w:p>
    <w:p w:rsidR="00000000" w:rsidDel="00000000" w:rsidP="00000000" w:rsidRDefault="00000000" w:rsidRPr="00000000" w14:paraId="000007B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[4][EventContentProvider] TimeElapsed(getEventDeviceInfo):7ms</w:t>
      </w:r>
    </w:p>
    <w:p w:rsidR="00000000" w:rsidDel="00000000" w:rsidP="00000000" w:rsidRDefault="00000000" w:rsidRPr="00000000" w14:paraId="000007B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7B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B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7B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B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firebase事件上传selfie_appr_time_bd</w:t>
      </w:r>
    </w:p>
    <w:p w:rsidR="00000000" w:rsidDel="00000000" w:rsidP="00000000" w:rsidRDefault="00000000" w:rsidRPr="00000000" w14:paraId="000007B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[4][EventContentProvider] TimeElapsed(getEventDeviceInfo):5ms</w:t>
      </w:r>
    </w:p>
    <w:p w:rsidR="00000000" w:rsidDel="00000000" w:rsidP="00000000" w:rsidRDefault="00000000" w:rsidRPr="00000000" w14:paraId="000007B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7C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C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[4][EventContentProvider] TimeElapsed(getEventDeviceInfo):3ms</w:t>
      </w:r>
    </w:p>
    <w:p w:rsidR="00000000" w:rsidDel="00000000" w:rsidP="00000000" w:rsidRDefault="00000000" w:rsidRPr="00000000" w14:paraId="000007C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7C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C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firebase事件上传ad_home_top_brand_show</w:t>
      </w:r>
    </w:p>
    <w:p w:rsidR="00000000" w:rsidDel="00000000" w:rsidP="00000000" w:rsidRDefault="00000000" w:rsidRPr="00000000" w14:paraId="000007C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7C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C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7C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C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firebase事件上传homepage_topbanner_show_bd</w:t>
      </w:r>
    </w:p>
    <w:p w:rsidR="00000000" w:rsidDel="00000000" w:rsidP="00000000" w:rsidRDefault="00000000" w:rsidRPr="00000000" w14:paraId="000007C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[4][trackEvent] seesioniD:aKhLY2IqQwIVMiQ7SRWwY5DwgHHT7x7Z</w:t>
      </w:r>
    </w:p>
    <w:p w:rsidR="00000000" w:rsidDel="00000000" w:rsidP="00000000" w:rsidRDefault="00000000" w:rsidRPr="00000000" w14:paraId="000007C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C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组装完成，开始做存储到firebase的处理</w:t>
      </w:r>
    </w:p>
    <w:p w:rsidR="00000000" w:rsidDel="00000000" w:rsidP="00000000" w:rsidRDefault="00000000" w:rsidRPr="00000000" w14:paraId="000007C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[4][EventContentProvider] TimeElapsed(getEventDeviceInfo):3ms</w:t>
      </w:r>
    </w:p>
    <w:p w:rsidR="00000000" w:rsidDel="00000000" w:rsidP="00000000" w:rsidRDefault="00000000" w:rsidRPr="00000000" w14:paraId="000007C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C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[4][firebase trackEvent 日志] firebase事件上传home_clk_beautify_bd</w:t>
      </w:r>
    </w:p>
    <w:p w:rsidR="00000000" w:rsidDel="00000000" w:rsidP="00000000" w:rsidRDefault="00000000" w:rsidRPr="00000000" w14:paraId="000007D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۱۴:۴۹:۲۶ [4][EventContentProvider] TimeElapsed(getEventDeviceInfo):17ms</w:t>
      </w:r>
    </w:p>
    <w:p w:rsidR="00000000" w:rsidDel="00000000" w:rsidP="00000000" w:rsidRDefault="00000000" w:rsidRPr="00000000" w14:paraId="000007D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۱۴:۴۹:۲۷ [4][EventContentProvider] TimeElapsed(getEventDeviceInfo):2ms</w:t>
      </w:r>
    </w:p>
    <w:p w:rsidR="00000000" w:rsidDel="00000000" w:rsidP="00000000" w:rsidRDefault="00000000" w:rsidRPr="00000000" w14:paraId="000007D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۱۴:۴۹:۲۷ [4][trackEvent] seesioniD:aKhLY2IqQwIVMiQ7SRWwY5DwgHHT7x7Z</w:t>
      </w:r>
    </w:p>
    <w:p w:rsidR="00000000" w:rsidDel="00000000" w:rsidP="00000000" w:rsidRDefault="00000000" w:rsidRPr="00000000" w14:paraId="000007D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D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۱۴:۴۹:۲۷ [4][firebase trackEvent 日志] 组装完成，开始做存储到firebase的处理</w:t>
      </w:r>
    </w:p>
    <w:p w:rsidR="00000000" w:rsidDel="00000000" w:rsidP="00000000" w:rsidRDefault="00000000" w:rsidRPr="00000000" w14:paraId="000007D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D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۱۴:۴۹:۲۷ [4][firebase trackEvent 日志] firebase事件上传ad_album_page_show</w:t>
      </w:r>
    </w:p>
    <w:p w:rsidR="00000000" w:rsidDel="00000000" w:rsidP="00000000" w:rsidRDefault="00000000" w:rsidRPr="00000000" w14:paraId="000007D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۱۴:۴۹:۲۷ [4][EventContentProvider] TimeElapsed(getEventDeviceInfo):8ms</w:t>
      </w:r>
    </w:p>
    <w:p w:rsidR="00000000" w:rsidDel="00000000" w:rsidP="00000000" w:rsidRDefault="00000000" w:rsidRPr="00000000" w14:paraId="000007D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۱۴:۴۹:۲۷ [4][trackEvent] seesioniD:aKhLY2IqQwIVMiQ7SRWwY5DwgHHT7x7Z</w:t>
      </w:r>
    </w:p>
    <w:p w:rsidR="00000000" w:rsidDel="00000000" w:rsidP="00000000" w:rsidRDefault="00000000" w:rsidRPr="00000000" w14:paraId="000007D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۱۴:۴۹:۲۷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D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۱۴:۴۹:۲۷ [4][firebase trackEvent 日志] 组装完成，开始做存储到firebase的处理</w:t>
      </w:r>
    </w:p>
    <w:p w:rsidR="00000000" w:rsidDel="00000000" w:rsidP="00000000" w:rsidRDefault="00000000" w:rsidRPr="00000000" w14:paraId="000007D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D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۱۴:۴۹:۲۷ [4][firebase trackEvent 日志] firebase事件上传album_impression_bd</w:t>
      </w:r>
    </w:p>
    <w:p w:rsidR="00000000" w:rsidDel="00000000" w:rsidP="00000000" w:rsidRDefault="00000000" w:rsidRPr="00000000" w14:paraId="000007D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۱۴:۴۹:۲۷ [4][EventContentProvider] TimeElapsed(getEventDeviceInfo):11ms</w:t>
      </w:r>
    </w:p>
    <w:p w:rsidR="00000000" w:rsidDel="00000000" w:rsidP="00000000" w:rsidRDefault="00000000" w:rsidRPr="00000000" w14:paraId="000007D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[4][trackEvent] seesioniD:aKhLY2IqQwIVMiQ7SRWwY5DwgHHT7x7Z</w:t>
      </w:r>
    </w:p>
    <w:p w:rsidR="00000000" w:rsidDel="00000000" w:rsidP="00000000" w:rsidRDefault="00000000" w:rsidRPr="00000000" w14:paraId="000007D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E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[4][firebase trackEvent 日志] 组装完成，开始做存储到firebase的处理</w:t>
      </w:r>
    </w:p>
    <w:p w:rsidR="00000000" w:rsidDel="00000000" w:rsidP="00000000" w:rsidRDefault="00000000" w:rsidRPr="00000000" w14:paraId="000007E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E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[4][firebase trackEvent 日志] firebase事件上传album_page_back_bd</w:t>
      </w:r>
    </w:p>
    <w:p w:rsidR="00000000" w:rsidDel="00000000" w:rsidP="00000000" w:rsidRDefault="00000000" w:rsidRPr="00000000" w14:paraId="000007E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[4][EventContentProvider] TimeElapsed(getEventDeviceInfo):43ms</w:t>
      </w:r>
    </w:p>
    <w:p w:rsidR="00000000" w:rsidDel="00000000" w:rsidP="00000000" w:rsidRDefault="00000000" w:rsidRPr="00000000" w14:paraId="000007E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[4][trackEvent] seesioniD:aKhLY2IqQwIVMiQ7SRWwY5DwgHHT7x7Z</w:t>
      </w:r>
    </w:p>
    <w:p w:rsidR="00000000" w:rsidDel="00000000" w:rsidP="00000000" w:rsidRDefault="00000000" w:rsidRPr="00000000" w14:paraId="000007E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[4][EventContentProvider] TimeElapsed(getEventDeviceInfo):5ms</w:t>
      </w:r>
    </w:p>
    <w:p w:rsidR="00000000" w:rsidDel="00000000" w:rsidP="00000000" w:rsidRDefault="00000000" w:rsidRPr="00000000" w14:paraId="000007E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E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[4][firebase trackEvent 日志] 组装完成，开始做存储到firebase的处理</w:t>
      </w:r>
    </w:p>
    <w:p w:rsidR="00000000" w:rsidDel="00000000" w:rsidP="00000000" w:rsidRDefault="00000000" w:rsidRPr="00000000" w14:paraId="000007E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E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[4][firebase trackEvent 日志] firebase事件上传homepageappr_bd</w:t>
      </w:r>
    </w:p>
    <w:p w:rsidR="00000000" w:rsidDel="00000000" w:rsidP="00000000" w:rsidRDefault="00000000" w:rsidRPr="00000000" w14:paraId="000007E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[4][trackEvent] seesioniD:aKhLY2IqQwIVMiQ7SRWwY5DwgHHT7x7Z</w:t>
      </w:r>
    </w:p>
    <w:p w:rsidR="00000000" w:rsidDel="00000000" w:rsidP="00000000" w:rsidRDefault="00000000" w:rsidRPr="00000000" w14:paraId="000007E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E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[4][firebase trackEvent 日志] 组装完成，开始做存储到firebase的处理</w:t>
      </w:r>
    </w:p>
    <w:p w:rsidR="00000000" w:rsidDel="00000000" w:rsidP="00000000" w:rsidRDefault="00000000" w:rsidRPr="00000000" w14:paraId="000007E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E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[4][firebase trackEvent 日志] firebase事件上传ad_home_page_show</w:t>
      </w:r>
    </w:p>
    <w:p w:rsidR="00000000" w:rsidDel="00000000" w:rsidP="00000000" w:rsidRDefault="00000000" w:rsidRPr="00000000" w14:paraId="000007E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[4][trackEvent] seesioniD:aKhLY2IqQwIVMiQ7SRWwY5DwgHHT7x7Z</w:t>
      </w:r>
    </w:p>
    <w:p w:rsidR="00000000" w:rsidDel="00000000" w:rsidP="00000000" w:rsidRDefault="00000000" w:rsidRPr="00000000" w14:paraId="000007F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F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[4][firebase trackEvent 日志] 组装完成，开始做存储到firebase的处理</w:t>
      </w:r>
    </w:p>
    <w:p w:rsidR="00000000" w:rsidDel="00000000" w:rsidP="00000000" w:rsidRDefault="00000000" w:rsidRPr="00000000" w14:paraId="000007F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F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[4][firebase trackEvent 日志] firebase事件上传home_impression</w:t>
      </w:r>
    </w:p>
    <w:p w:rsidR="00000000" w:rsidDel="00000000" w:rsidP="00000000" w:rsidRDefault="00000000" w:rsidRPr="00000000" w14:paraId="000007F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[4][trackEvent] seesioniD:aKhLY2IqQwIVMiQ7SRWwY5DwgHHT7x7Z</w:t>
      </w:r>
    </w:p>
    <w:p w:rsidR="00000000" w:rsidDel="00000000" w:rsidP="00000000" w:rsidRDefault="00000000" w:rsidRPr="00000000" w14:paraId="000007F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F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[4][firebase trackEvent 日志] 组装完成，开始做存储到firebase的处理</w:t>
      </w:r>
    </w:p>
    <w:p w:rsidR="00000000" w:rsidDel="00000000" w:rsidP="00000000" w:rsidRDefault="00000000" w:rsidRPr="00000000" w14:paraId="000007F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F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[4][firebase trackEvent 日志] firebase事件上传new_user_homepage_impression</w:t>
      </w:r>
    </w:p>
    <w:p w:rsidR="00000000" w:rsidDel="00000000" w:rsidP="00000000" w:rsidRDefault="00000000" w:rsidRPr="00000000" w14:paraId="000007F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۱۴:۴۹:۳۳ [4][EventContentProvider] TimeElapsed(getEventDeviceInfo):5ms</w:t>
      </w:r>
    </w:p>
    <w:p w:rsidR="00000000" w:rsidDel="00000000" w:rsidP="00000000" w:rsidRDefault="00000000" w:rsidRPr="00000000" w14:paraId="000007F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[4][trackEvent] seesioniD:aKhLY2IqQwIVMiQ7SRWwY5DwgHHT7x7Z</w:t>
      </w:r>
    </w:p>
    <w:p w:rsidR="00000000" w:rsidDel="00000000" w:rsidP="00000000" w:rsidRDefault="00000000" w:rsidRPr="00000000" w14:paraId="000007F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7F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[4][firebase trackEvent 日志] 组装完成，开始做存储到firebase的处理</w:t>
      </w:r>
    </w:p>
    <w:p w:rsidR="00000000" w:rsidDel="00000000" w:rsidP="00000000" w:rsidRDefault="00000000" w:rsidRPr="00000000" w14:paraId="000007F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[4][EventContentProvider] TimeElapsed(getEventDeviceInfo):2ms</w:t>
      </w:r>
    </w:p>
    <w:p w:rsidR="00000000" w:rsidDel="00000000" w:rsidP="00000000" w:rsidRDefault="00000000" w:rsidRPr="00000000" w14:paraId="000007F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7F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[4][firebase trackEvent 日志] firebase事件上传ad_home_top_brand_show</w:t>
      </w:r>
    </w:p>
    <w:p w:rsidR="00000000" w:rsidDel="00000000" w:rsidP="00000000" w:rsidRDefault="00000000" w:rsidRPr="00000000" w14:paraId="0000080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[4][trackEvent] seesioniD:aKhLY2IqQwIVMiQ7SRWwY5DwgHHT7x7Z</w:t>
      </w:r>
    </w:p>
    <w:p w:rsidR="00000000" w:rsidDel="00000000" w:rsidP="00000000" w:rsidRDefault="00000000" w:rsidRPr="00000000" w14:paraId="0000080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0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[4][firebase trackEvent 日志] 组装完成，开始做存储到firebase的处理</w:t>
      </w:r>
    </w:p>
    <w:p w:rsidR="00000000" w:rsidDel="00000000" w:rsidP="00000000" w:rsidRDefault="00000000" w:rsidRPr="00000000" w14:paraId="0000080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0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[4][firebase trackEvent 日志] firebase事件上传homepage_topbanner_show_bd</w:t>
      </w:r>
    </w:p>
    <w:p w:rsidR="00000000" w:rsidDel="00000000" w:rsidP="00000000" w:rsidRDefault="00000000" w:rsidRPr="00000000" w14:paraId="0000080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[4][trackEvent] seesioniD:aKhLY2IqQwIVMiQ7SRWwY5DwgHHT7x7Z</w:t>
      </w:r>
    </w:p>
    <w:p w:rsidR="00000000" w:rsidDel="00000000" w:rsidP="00000000" w:rsidRDefault="00000000" w:rsidRPr="00000000" w14:paraId="0000080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0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[4][firebase trackEvent 日志] 组装完成，开始做存储到firebase的处理</w:t>
      </w:r>
    </w:p>
    <w:p w:rsidR="00000000" w:rsidDel="00000000" w:rsidP="00000000" w:rsidRDefault="00000000" w:rsidRPr="00000000" w14:paraId="0000080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0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[4][firebase trackEvent 日志] firebase事件上传home_miniapp_clk_bd</w:t>
      </w:r>
    </w:p>
    <w:p w:rsidR="00000000" w:rsidDel="00000000" w:rsidP="00000000" w:rsidRDefault="00000000" w:rsidRPr="00000000" w14:paraId="0000080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[4][EventContentProvider] TimeElapsed(getEventDeviceInfo):10ms</w:t>
      </w:r>
    </w:p>
    <w:p w:rsidR="00000000" w:rsidDel="00000000" w:rsidP="00000000" w:rsidRDefault="00000000" w:rsidRPr="00000000" w14:paraId="0000080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۱۴:۴۹:۳۴ [4][EventContentProvider] TimeElapsed(getEventDeviceInfo):30ms</w:t>
      </w:r>
    </w:p>
    <w:p w:rsidR="00000000" w:rsidDel="00000000" w:rsidP="00000000" w:rsidRDefault="00000000" w:rsidRPr="00000000" w14:paraId="0000080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۱۴:۴۹:۳۶ [4][trackEvent] seesioniD:aKhLY2IqQwIVMiQ7SRWwY5DwgHHT7x7Z</w:t>
      </w:r>
    </w:p>
    <w:p w:rsidR="00000000" w:rsidDel="00000000" w:rsidP="00000000" w:rsidRDefault="00000000" w:rsidRPr="00000000" w14:paraId="0000080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0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۱۴:۴۹:۳۶ [4][firebase trackEvent 日志] 组装完成，开始做存储到firebase的处理</w:t>
      </w:r>
    </w:p>
    <w:p w:rsidR="00000000" w:rsidDel="00000000" w:rsidP="00000000" w:rsidRDefault="00000000" w:rsidRPr="00000000" w14:paraId="0000080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1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۱۴:۴۹:۳۶ [4][firebase trackEvent 日志] firebase事件上传miniapp_collapse_bd</w:t>
      </w:r>
    </w:p>
    <w:p w:rsidR="00000000" w:rsidDel="00000000" w:rsidP="00000000" w:rsidRDefault="00000000" w:rsidRPr="00000000" w14:paraId="0000081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۱۴:۴۹:۳۶ [4][EventContentProvider] TimeElapsed(getEventDeviceInfo):12ms</w:t>
      </w:r>
    </w:p>
    <w:p w:rsidR="00000000" w:rsidDel="00000000" w:rsidP="00000000" w:rsidRDefault="00000000" w:rsidRPr="00000000" w14:paraId="0000081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81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1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81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1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firebase事件上传miniapp_imp_bd</w:t>
      </w:r>
    </w:p>
    <w:p w:rsidR="00000000" w:rsidDel="00000000" w:rsidP="00000000" w:rsidRDefault="00000000" w:rsidRPr="00000000" w14:paraId="0000081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[4][EventContentProvider] TimeElapsed(getEventDeviceInfo):50ms</w:t>
      </w:r>
    </w:p>
    <w:p w:rsidR="00000000" w:rsidDel="00000000" w:rsidP="00000000" w:rsidRDefault="00000000" w:rsidRPr="00000000" w14:paraId="0000081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81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1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81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1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firebase事件上传homepageappr_bd</w:t>
      </w:r>
    </w:p>
    <w:p w:rsidR="00000000" w:rsidDel="00000000" w:rsidP="00000000" w:rsidRDefault="00000000" w:rsidRPr="00000000" w14:paraId="0000081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[4][EventContentProvider] TimeElapsed(getEventDeviceInfo):22ms</w:t>
      </w:r>
    </w:p>
    <w:p w:rsidR="00000000" w:rsidDel="00000000" w:rsidP="00000000" w:rsidRDefault="00000000" w:rsidRPr="00000000" w14:paraId="0000081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81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2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82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2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firebase事件上传ad_home_page_show</w:t>
      </w:r>
    </w:p>
    <w:p w:rsidR="00000000" w:rsidDel="00000000" w:rsidP="00000000" w:rsidRDefault="00000000" w:rsidRPr="00000000" w14:paraId="0000082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82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2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82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2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firebase事件上传home_impression</w:t>
      </w:r>
    </w:p>
    <w:p w:rsidR="00000000" w:rsidDel="00000000" w:rsidP="00000000" w:rsidRDefault="00000000" w:rsidRPr="00000000" w14:paraId="0000082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82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2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82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2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firebase事件上传new_user_homepage_impression</w:t>
      </w:r>
    </w:p>
    <w:p w:rsidR="00000000" w:rsidDel="00000000" w:rsidP="00000000" w:rsidRDefault="00000000" w:rsidRPr="00000000" w14:paraId="0000082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[4][EventContentProvider] TimeElapsed(getEventDeviceInfo):26ms</w:t>
      </w:r>
    </w:p>
    <w:p w:rsidR="00000000" w:rsidDel="00000000" w:rsidP="00000000" w:rsidRDefault="00000000" w:rsidRPr="00000000" w14:paraId="0000082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82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3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83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3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firebase事件上传ad_home_top_brand_show</w:t>
      </w:r>
    </w:p>
    <w:p w:rsidR="00000000" w:rsidDel="00000000" w:rsidP="00000000" w:rsidRDefault="00000000" w:rsidRPr="00000000" w14:paraId="0000083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[4][trackEvent] seesioniD:aKhLY2IqQwIVMiQ7SRWwY5DwgHHT7x7Z</w:t>
      </w:r>
    </w:p>
    <w:p w:rsidR="00000000" w:rsidDel="00000000" w:rsidP="00000000" w:rsidRDefault="00000000" w:rsidRPr="00000000" w14:paraId="0000083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3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组装完成，开始做存储到firebase的处理</w:t>
      </w:r>
    </w:p>
    <w:p w:rsidR="00000000" w:rsidDel="00000000" w:rsidP="00000000" w:rsidRDefault="00000000" w:rsidRPr="00000000" w14:paraId="0000083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[4][EventContentProvider] TimeElapsed(getEventDeviceInfo):6ms</w:t>
      </w:r>
    </w:p>
    <w:p w:rsidR="00000000" w:rsidDel="00000000" w:rsidP="00000000" w:rsidRDefault="00000000" w:rsidRPr="00000000" w14:paraId="0000083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3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۱۴:۴۹:۳۷ [4][firebase trackEvent 日志] firebase事件上传homepage_topbanner_show_bd</w:t>
      </w:r>
    </w:p>
    <w:p w:rsidR="00000000" w:rsidDel="00000000" w:rsidP="00000000" w:rsidRDefault="00000000" w:rsidRPr="00000000" w14:paraId="0000083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[4][trackEvent] seesioniD:aKhLY2IqQwIVMiQ7SRWwY5DwgHHT7x7Z</w:t>
      </w:r>
    </w:p>
    <w:p w:rsidR="00000000" w:rsidDel="00000000" w:rsidP="00000000" w:rsidRDefault="00000000" w:rsidRPr="00000000" w14:paraId="0000083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3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[4][firebase trackEvent 日志] 组装完成，开始做存储到firebase的处理</w:t>
      </w:r>
    </w:p>
    <w:p w:rsidR="00000000" w:rsidDel="00000000" w:rsidP="00000000" w:rsidRDefault="00000000" w:rsidRPr="00000000" w14:paraId="0000083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3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[4][firebase trackEvent 日志] firebase事件上传home_to_selfie</w:t>
      </w:r>
    </w:p>
    <w:p w:rsidR="00000000" w:rsidDel="00000000" w:rsidP="00000000" w:rsidRDefault="00000000" w:rsidRPr="00000000" w14:paraId="0000083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[4][trackEvent] seesioniD:aKhLY2IqQwIVMiQ7SRWwY5DwgHHT7x7Z</w:t>
      </w:r>
    </w:p>
    <w:p w:rsidR="00000000" w:rsidDel="00000000" w:rsidP="00000000" w:rsidRDefault="00000000" w:rsidRPr="00000000" w14:paraId="0000083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4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[4][firebase trackEvent 日志] 组装完成，开始做存储到firebase的处理</w:t>
      </w:r>
    </w:p>
    <w:p w:rsidR="00000000" w:rsidDel="00000000" w:rsidP="00000000" w:rsidRDefault="00000000" w:rsidRPr="00000000" w14:paraId="0000084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4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[4][firebase trackEvent 日志] firebase事件上传home_clk_selfie_bd</w:t>
      </w:r>
    </w:p>
    <w:p w:rsidR="00000000" w:rsidDel="00000000" w:rsidP="00000000" w:rsidRDefault="00000000" w:rsidRPr="00000000" w14:paraId="0000084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[4][trackEvent] seesioniD:aKhLY2IqQwIVMiQ7SRWwY5DwgHHT7x7Z</w:t>
      </w:r>
    </w:p>
    <w:p w:rsidR="00000000" w:rsidDel="00000000" w:rsidP="00000000" w:rsidRDefault="00000000" w:rsidRPr="00000000" w14:paraId="0000084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4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[4][firebase trackEvent 日志] 组装完成，开始做存储到firebase的处理</w:t>
      </w:r>
    </w:p>
    <w:p w:rsidR="00000000" w:rsidDel="00000000" w:rsidP="00000000" w:rsidRDefault="00000000" w:rsidRPr="00000000" w14:paraId="0000084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4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[4][firebase trackEvent 日志] firebase事件上传new_user_homepage_selfie</w:t>
      </w:r>
    </w:p>
    <w:p w:rsidR="00000000" w:rsidDel="00000000" w:rsidP="00000000" w:rsidRDefault="00000000" w:rsidRPr="00000000" w14:paraId="0000084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[4][EventContentProvider] TimeElapsed(getEventDeviceInfo):113ms</w:t>
      </w:r>
    </w:p>
    <w:p w:rsidR="00000000" w:rsidDel="00000000" w:rsidP="00000000" w:rsidRDefault="00000000" w:rsidRPr="00000000" w14:paraId="0000084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۱۴:۴۹:۳۸ [4][EventContentProvider] TimeElapsed(getEventDeviceInfo):12ms</w:t>
      </w:r>
    </w:p>
    <w:p w:rsidR="00000000" w:rsidDel="00000000" w:rsidP="00000000" w:rsidRDefault="00000000" w:rsidRPr="00000000" w14:paraId="0000084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[4][trackEvent] seesioniD:aKhLY2IqQwIVMiQ7SRWwY5DwgHHT7x7Z</w:t>
      </w:r>
    </w:p>
    <w:p w:rsidR="00000000" w:rsidDel="00000000" w:rsidP="00000000" w:rsidRDefault="00000000" w:rsidRPr="00000000" w14:paraId="0000084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۱۴:۴۹:۳۹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4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[4][firebase trackEvent 日志] 组装完成，开始做存储到firebase的处理</w:t>
      </w:r>
    </w:p>
    <w:p w:rsidR="00000000" w:rsidDel="00000000" w:rsidP="00000000" w:rsidRDefault="00000000" w:rsidRPr="00000000" w14:paraId="0000084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4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[4][firebase trackEvent 日志] firebase事件上传selfie_appr_bd</w:t>
      </w:r>
    </w:p>
    <w:p w:rsidR="00000000" w:rsidDel="00000000" w:rsidP="00000000" w:rsidRDefault="00000000" w:rsidRPr="00000000" w14:paraId="0000084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[4][trackEvent] seesioniD:aKhLY2IqQwIVMiQ7SRWwY5DwgHHT7x7Z</w:t>
      </w:r>
    </w:p>
    <w:p w:rsidR="00000000" w:rsidDel="00000000" w:rsidP="00000000" w:rsidRDefault="00000000" w:rsidRPr="00000000" w14:paraId="0000085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۱۴:۴۹:۳۹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5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[4][firebase trackEvent 日志] 组装完成，开始做存储到firebase的处理</w:t>
      </w:r>
    </w:p>
    <w:p w:rsidR="00000000" w:rsidDel="00000000" w:rsidP="00000000" w:rsidRDefault="00000000" w:rsidRPr="00000000" w14:paraId="0000085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5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[4][firebase trackEvent 日志] firebase事件上传selfie_page_impression</w:t>
      </w:r>
    </w:p>
    <w:p w:rsidR="00000000" w:rsidDel="00000000" w:rsidP="00000000" w:rsidRDefault="00000000" w:rsidRPr="00000000" w14:paraId="0000085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[4][trackEvent] seesioniD:aKhLY2IqQwIVMiQ7SRWwY5DwgHHT7x7Z</w:t>
      </w:r>
    </w:p>
    <w:p w:rsidR="00000000" w:rsidDel="00000000" w:rsidP="00000000" w:rsidRDefault="00000000" w:rsidRPr="00000000" w14:paraId="0000085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۱۴:۴۹:۳۹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5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[4][firebase trackEvent 日志] 组装完成，开始做存储到firebase的处理</w:t>
      </w:r>
    </w:p>
    <w:p w:rsidR="00000000" w:rsidDel="00000000" w:rsidP="00000000" w:rsidRDefault="00000000" w:rsidRPr="00000000" w14:paraId="0000085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5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[4][firebase trackEvent 日志] firebase事件上传new_user_selfie_page_impression</w:t>
      </w:r>
    </w:p>
    <w:p w:rsidR="00000000" w:rsidDel="00000000" w:rsidP="00000000" w:rsidRDefault="00000000" w:rsidRPr="00000000" w14:paraId="0000085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[4][EventContentProvider] TimeElapsed(getEventDeviceInfo):45ms</w:t>
      </w:r>
    </w:p>
    <w:p w:rsidR="00000000" w:rsidDel="00000000" w:rsidP="00000000" w:rsidRDefault="00000000" w:rsidRPr="00000000" w14:paraId="0000085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۱۴:۴۹:۳۹ [4][EventContentProvider] TimeElapsed(getEventDeviceInfo):4ms</w:t>
      </w:r>
    </w:p>
    <w:p w:rsidR="00000000" w:rsidDel="00000000" w:rsidP="00000000" w:rsidRDefault="00000000" w:rsidRPr="00000000" w14:paraId="0000085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85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۱۴:۴۹:۴۱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5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85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[4][EventContentProvider] TimeElapsed(getEventDeviceInfo):9ms</w:t>
      </w:r>
    </w:p>
    <w:p w:rsidR="00000000" w:rsidDel="00000000" w:rsidP="00000000" w:rsidRDefault="00000000" w:rsidRPr="00000000" w14:paraId="0000085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6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firebase事件上传selfie_back_bd</w:t>
      </w:r>
    </w:p>
    <w:p w:rsidR="00000000" w:rsidDel="00000000" w:rsidP="00000000" w:rsidRDefault="00000000" w:rsidRPr="00000000" w14:paraId="0000086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[4][EventContentProvider] TimeElapsed(getEventDeviceInfo):10ms</w:t>
      </w:r>
    </w:p>
    <w:p w:rsidR="00000000" w:rsidDel="00000000" w:rsidP="00000000" w:rsidRDefault="00000000" w:rsidRPr="00000000" w14:paraId="0000086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86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۱۴:۴۹:۴۱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6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86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6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firebase事件上传homepageappr_bd</w:t>
      </w:r>
    </w:p>
    <w:p w:rsidR="00000000" w:rsidDel="00000000" w:rsidP="00000000" w:rsidRDefault="00000000" w:rsidRPr="00000000" w14:paraId="0000086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86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۱۴:۴۹:۴۱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6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86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6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firebase事件上传ad_home_page_show</w:t>
      </w:r>
    </w:p>
    <w:p w:rsidR="00000000" w:rsidDel="00000000" w:rsidP="00000000" w:rsidRDefault="00000000" w:rsidRPr="00000000" w14:paraId="0000086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86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۱۴:۴۹:۴۱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6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86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7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firebase事件上传home_impression</w:t>
      </w:r>
    </w:p>
    <w:p w:rsidR="00000000" w:rsidDel="00000000" w:rsidP="00000000" w:rsidRDefault="00000000" w:rsidRPr="00000000" w14:paraId="0000087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87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۱۴:۴۹:۴۱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7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87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[4][EventContentProvider] TimeElapsed(getEventDeviceInfo):3ms</w:t>
      </w:r>
    </w:p>
    <w:p w:rsidR="00000000" w:rsidDel="00000000" w:rsidP="00000000" w:rsidRDefault="00000000" w:rsidRPr="00000000" w14:paraId="0000087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7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firebase事件上传new_user_homepage_impression</w:t>
      </w:r>
    </w:p>
    <w:p w:rsidR="00000000" w:rsidDel="00000000" w:rsidP="00000000" w:rsidRDefault="00000000" w:rsidRPr="00000000" w14:paraId="0000087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[4][EventContentProvider] TimeElapsed(getEventDeviceInfo):22ms</w:t>
      </w:r>
    </w:p>
    <w:p w:rsidR="00000000" w:rsidDel="00000000" w:rsidP="00000000" w:rsidRDefault="00000000" w:rsidRPr="00000000" w14:paraId="0000087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[4][trackEvent] seesioniD:aKhLY2IqQwIVMiQ7SRWwY5DwgHHT7x7Z</w:t>
      </w:r>
    </w:p>
    <w:p w:rsidR="00000000" w:rsidDel="00000000" w:rsidP="00000000" w:rsidRDefault="00000000" w:rsidRPr="00000000" w14:paraId="0000087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۱۴:۴۹:۴۱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7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组装完成，开始做存储到firebase的处理</w:t>
      </w:r>
    </w:p>
    <w:p w:rsidR="00000000" w:rsidDel="00000000" w:rsidP="00000000" w:rsidRDefault="00000000" w:rsidRPr="00000000" w14:paraId="0000087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7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[4][firebase trackEvent 日志] firebase事件上传selfie_appr_time_bd</w:t>
      </w:r>
    </w:p>
    <w:p w:rsidR="00000000" w:rsidDel="00000000" w:rsidP="00000000" w:rsidRDefault="00000000" w:rsidRPr="00000000" w14:paraId="0000087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۱۴:۴۹:۴۱ [4][EventContentProvider] TimeElapsed(getEventDeviceInfo):11ms</w:t>
      </w:r>
    </w:p>
    <w:p w:rsidR="00000000" w:rsidDel="00000000" w:rsidP="00000000" w:rsidRDefault="00000000" w:rsidRPr="00000000" w14:paraId="0000087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۱۴:۴۹:۴۲ [4][trackEvent] seesioniD:aKhLY2IqQwIVMiQ7SRWwY5DwgHHT7x7Z</w:t>
      </w:r>
    </w:p>
    <w:p w:rsidR="00000000" w:rsidDel="00000000" w:rsidP="00000000" w:rsidRDefault="00000000" w:rsidRPr="00000000" w14:paraId="0000087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۱۴:۴۹:۴۲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8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۱۴:۴۹:۴۲ [4][firebase trackEvent 日志] 组装完成，开始做存储到firebase的处理</w:t>
      </w:r>
    </w:p>
    <w:p w:rsidR="00000000" w:rsidDel="00000000" w:rsidP="00000000" w:rsidRDefault="00000000" w:rsidRPr="00000000" w14:paraId="0000088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8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۱۴:۴۹:۴۲ [4][firebase trackEvent 日志] firebase事件上传ad_home_top_brand_show</w:t>
      </w:r>
    </w:p>
    <w:p w:rsidR="00000000" w:rsidDel="00000000" w:rsidP="00000000" w:rsidRDefault="00000000" w:rsidRPr="00000000" w14:paraId="0000088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۱۴:۴۹:۴۲ [4][trackEvent] seesioniD:aKhLY2IqQwIVMiQ7SRWwY5DwgHHT7x7Z</w:t>
      </w:r>
    </w:p>
    <w:p w:rsidR="00000000" w:rsidDel="00000000" w:rsidP="00000000" w:rsidRDefault="00000000" w:rsidRPr="00000000" w14:paraId="0000088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۱۴:۴۹:۴۲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8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۱۴:۴۹:۴۲ [4][firebase trackEvent 日志] 组装完成，开始做存储到firebase的处理</w:t>
      </w:r>
    </w:p>
    <w:p w:rsidR="00000000" w:rsidDel="00000000" w:rsidP="00000000" w:rsidRDefault="00000000" w:rsidRPr="00000000" w14:paraId="0000088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8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۱۴:۴۹:۴۲ [4][firebase trackEvent 日志] firebase事件上传homepage_topbanner_show_bd</w:t>
      </w:r>
    </w:p>
    <w:p w:rsidR="00000000" w:rsidDel="00000000" w:rsidP="00000000" w:rsidRDefault="00000000" w:rsidRPr="00000000" w14:paraId="0000088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۱۴:۴۹:۴۲ [4][EventContentProvider] TimeElapsed(getEventDeviceInfo):30ms</w:t>
      </w:r>
    </w:p>
    <w:p w:rsidR="00000000" w:rsidDel="00000000" w:rsidP="00000000" w:rsidRDefault="00000000" w:rsidRPr="00000000" w14:paraId="0000088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۱۴:۴۹:۴۳ [4][trackEvent] seesioniD:aKhLY2IqQwIVMiQ7SRWwY5DwgHHT7x7Z</w:t>
      </w:r>
    </w:p>
    <w:p w:rsidR="00000000" w:rsidDel="00000000" w:rsidP="00000000" w:rsidRDefault="00000000" w:rsidRPr="00000000" w14:paraId="0000088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۱۴:۴۹:۴۳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8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۱۴:۴۹:۴۳ [4][firebase trackEvent 日志] 组装完成，开始做存储到firebase的处理</w:t>
      </w:r>
    </w:p>
    <w:p w:rsidR="00000000" w:rsidDel="00000000" w:rsidP="00000000" w:rsidRDefault="00000000" w:rsidRPr="00000000" w14:paraId="0000088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۱۴:۴۹:۴۳ [4][EventContentProvider] TimeElapsed(getEventDeviceInfo):3ms</w:t>
      </w:r>
    </w:p>
    <w:p w:rsidR="00000000" w:rsidDel="00000000" w:rsidP="00000000" w:rsidRDefault="00000000" w:rsidRPr="00000000" w14:paraId="0000088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8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۱۴:۴۹:۴۳ [4][firebase trackEvent 日志] firebase事件上传homepage_topbanner_show_bd</w:t>
      </w:r>
    </w:p>
    <w:p w:rsidR="00000000" w:rsidDel="00000000" w:rsidP="00000000" w:rsidRDefault="00000000" w:rsidRPr="00000000" w14:paraId="0000088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۱۴:۴۹:۴۳ [4][EventContentProvider] TimeElapsed(getEventDeviceInfo):10ms</w:t>
      </w:r>
    </w:p>
    <w:p w:rsidR="00000000" w:rsidDel="00000000" w:rsidP="00000000" w:rsidRDefault="00000000" w:rsidRPr="00000000" w14:paraId="0000089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۱۴:۵۰:۰۵ [4][InitializerChecker] Current com.meitu.library.analytics.sdk.m.g not initialization.</w:t>
      </w:r>
    </w:p>
    <w:p w:rsidR="00000000" w:rsidDel="00000000" w:rsidP="00000000" w:rsidRDefault="00000000" w:rsidRPr="00000000" w14:paraId="0000089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۱۴:۵۰:۰۵ [4][TeemoContext] Start with AppKey: C6FF0769324CD2F1</w:t>
      </w:r>
    </w:p>
    <w:p w:rsidR="00000000" w:rsidDel="00000000" w:rsidP="00000000" w:rsidRDefault="00000000" w:rsidRPr="00000000" w14:paraId="0000089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۱۴:۵۰:۰۵ [4][JsonStorage] Successful load json:/data/user/0/com.commsource.beautyplus/app_teemo_test/TeemoPrefs.mo</w:t>
      </w:r>
    </w:p>
    <w:p w:rsidR="00000000" w:rsidDel="00000000" w:rsidP="00000000" w:rsidRDefault="00000000" w:rsidRPr="00000000" w14:paraId="0000089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۱۴:۵۰:۰۵ [4][JsonStorage] Successful load json:/storage/emulated/0/.teemo/SharePrefs.mo</w:t>
      </w:r>
    </w:p>
    <w:p w:rsidR="00000000" w:rsidDel="00000000" w:rsidP="00000000" w:rsidRDefault="00000000" w:rsidRPr="00000000" w14:paraId="0000089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۱۴:۵۰:۰۵ [4][StorageManager] SharedStorage file changed in app closed state, await sync.</w:t>
      </w:r>
    </w:p>
    <w:p w:rsidR="00000000" w:rsidDel="00000000" w:rsidP="00000000" w:rsidRDefault="00000000" w:rsidRPr="00000000" w14:paraId="0000089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۱۴:۵۰:۰۵ [4][StorageManager] SharedStorage file changed, try overlay.</w:t>
      </w:r>
    </w:p>
    <w:p w:rsidR="00000000" w:rsidDel="00000000" w:rsidP="00000000" w:rsidRDefault="00000000" w:rsidRPr="00000000" w14:paraId="0000089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۱۴:۵۰:۰۵ [4][JsonStorage] OverlayJsonValue end! errorCount:0</w:t>
      </w:r>
    </w:p>
    <w:p w:rsidR="00000000" w:rsidDel="00000000" w:rsidP="00000000" w:rsidRDefault="00000000" w:rsidRPr="00000000" w14:paraId="0000089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۱۴:۵۰:۰۵ [4][SetupMainClient] On initialized done!</w:t>
      </w:r>
    </w:p>
    <w:p w:rsidR="00000000" w:rsidDel="00000000" w:rsidP="00000000" w:rsidRDefault="00000000" w:rsidRPr="00000000" w14:paraId="0000089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۱۴:۵۰:۰۵ [4][Teemo] TimeElapsed(Teemo.setup):105ms</w:t>
      </w:r>
    </w:p>
    <w:p w:rsidR="00000000" w:rsidDel="00000000" w:rsidP="00000000" w:rsidRDefault="00000000" w:rsidRPr="00000000" w14:paraId="0000089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[4][AppAnalyzerImpl] tryStar Session:尝试开启一个session</w:t>
      </w:r>
    </w:p>
    <w:p w:rsidR="00000000" w:rsidDel="00000000" w:rsidP="00000000" w:rsidRDefault="00000000" w:rsidRPr="00000000" w14:paraId="0000089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[4][trackEvent] sessioniD:</w:t>
      </w:r>
    </w:p>
    <w:p w:rsidR="00000000" w:rsidDel="00000000" w:rsidP="00000000" w:rsidRDefault="00000000" w:rsidRPr="00000000" w14:paraId="0000089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[4][EventContentProvider] TimeElapsed(getEventDeviceInfo):95ms</w:t>
      </w:r>
    </w:p>
    <w:p w:rsidR="00000000" w:rsidDel="00000000" w:rsidP="00000000" w:rsidRDefault="00000000" w:rsidRPr="00000000" w14:paraId="0000089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[4][EventContentProvider] TimeElapsed(getEventDeviceInfo):100ms</w:t>
      </w:r>
    </w:p>
    <w:p w:rsidR="00000000" w:rsidDel="00000000" w:rsidP="00000000" w:rsidRDefault="00000000" w:rsidRPr="00000000" w14:paraId="0000089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۱۴:۵۰:۰۷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9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[4][firebase trackEvent 日志] 组装完成，开始做存储到firebase的处理</w:t>
      </w:r>
    </w:p>
    <w:p w:rsidR="00000000" w:rsidDel="00000000" w:rsidP="00000000" w:rsidRDefault="00000000" w:rsidRPr="00000000" w14:paraId="0000089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۱۴:۵۰:۰۷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:{"</w:t>
      </w:r>
      <w:r w:rsidDel="00000000" w:rsidR="00000000" w:rsidRPr="00000000">
        <w:rPr>
          <w:rtl w:val="0"/>
        </w:rPr>
        <w:t xml:space="preserve">imei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imei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iccid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iccid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addr</w:t>
      </w:r>
      <w:r w:rsidDel="00000000" w:rsidR="00000000" w:rsidRPr="00000000">
        <w:rPr>
          <w:rtl w:val="0"/>
        </w:rPr>
        <w:t xml:space="preserve">":"02:00:00:00:00:00","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":"9085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3586377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379","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":"9085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3586377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379","</w:t>
      </w:r>
      <w:r w:rsidDel="00000000" w:rsidR="00000000" w:rsidRPr="00000000">
        <w:rPr>
          <w:rtl w:val="0"/>
        </w:rPr>
        <w:t xml:space="preserve">advertising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":"762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42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9-9076-4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-061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34</w:t>
      </w:r>
      <w:r w:rsidDel="00000000" w:rsidR="00000000" w:rsidRPr="00000000">
        <w:rPr>
          <w:rtl w:val="0"/>
        </w:rPr>
        <w:t xml:space="preserve">daa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advertising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channel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googleplay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":"7.0.270","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":"4.3.1","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AUM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29","</w:t>
      </w:r>
      <w:r w:rsidDel="00000000" w:rsidR="00000000" w:rsidRPr="00000000">
        <w:rPr>
          <w:rtl w:val="0"/>
        </w:rPr>
        <w:t xml:space="preserve">carrier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":"8.0.0","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  <w:t xml:space="preserve">":2,"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timezone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GMT</w:t>
      </w:r>
      <w:r w:rsidDel="00000000" w:rsidR="00000000" w:rsidRPr="00000000">
        <w:rPr>
          <w:rtl w:val="0"/>
        </w:rPr>
        <w:t xml:space="preserve">+3","</w:t>
      </w:r>
      <w:r w:rsidDel="00000000" w:rsidR="00000000" w:rsidRPr="00000000">
        <w:rPr>
          <w:rtl w:val="0"/>
        </w:rPr>
        <w:t xml:space="preserve">brand</w:t>
      </w:r>
      <w:r w:rsidDel="00000000" w:rsidR="00000000" w:rsidRPr="00000000">
        <w:rPr>
          <w:rtl w:val="0"/>
        </w:rPr>
        <w:t xml:space="preserve">":"</w:t>
      </w:r>
      <w:r w:rsidDel="00000000" w:rsidR="00000000" w:rsidRPr="00000000">
        <w:rPr>
          <w:rtl w:val="0"/>
        </w:rPr>
        <w:t xml:space="preserve">HONOR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":0,"</w:t>
      </w:r>
      <w:r w:rsidDel="00000000" w:rsidR="00000000" w:rsidRPr="00000000">
        <w:rPr>
          <w:rtl w:val="0"/>
        </w:rPr>
        <w:t xml:space="preserve">latitude</w:t>
      </w:r>
      <w:r w:rsidDel="00000000" w:rsidR="00000000" w:rsidRPr="00000000">
        <w:rPr>
          <w:rtl w:val="0"/>
        </w:rPr>
        <w:t xml:space="preserve">":0,"</w:t>
      </w:r>
      <w:r w:rsidDel="00000000" w:rsidR="00000000" w:rsidRPr="00000000">
        <w:rPr>
          <w:rtl w:val="0"/>
        </w:rPr>
        <w:t xml:space="preserve">pseudo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":"357517332677244","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serial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gid</w:t>
      </w:r>
      <w:r w:rsidDel="00000000" w:rsidR="00000000" w:rsidRPr="00000000">
        <w:rPr>
          <w:rtl w:val="0"/>
        </w:rPr>
        <w:t xml:space="preserve">":"2337500397","</w:t>
      </w:r>
      <w:r w:rsidDel="00000000" w:rsidR="00000000" w:rsidRPr="00000000">
        <w:rPr>
          <w:rtl w:val="0"/>
        </w:rPr>
        <w:t xml:space="preserve">gid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":"1","</w:t>
      </w:r>
      <w:r w:rsidDel="00000000" w:rsidR="00000000" w:rsidRPr="00000000">
        <w:rPr>
          <w:rtl w:val="0"/>
        </w:rPr>
        <w:t xml:space="preserve">imsi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0"/>
        </w:rPr>
        <w:t xml:space="preserve">\":[{\"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\":9158,\"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\":0,\"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\":1,\"</w:t>
      </w:r>
      <w:r w:rsidDel="00000000" w:rsidR="00000000" w:rsidRPr="00000000">
        <w:rPr>
          <w:rtl w:val="0"/>
        </w:rPr>
        <w:t xml:space="preserve">lr</w:t>
      </w:r>
      <w:r w:rsidDel="00000000" w:rsidR="00000000" w:rsidRPr="00000000">
        <w:rPr>
          <w:rtl w:val="0"/>
        </w:rPr>
        <w:t xml:space="preserve">\":0}],\"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\":1604655295916,\"</w:t>
      </w:r>
      <w:r w:rsidDel="00000000" w:rsidR="00000000" w:rsidRPr="00000000">
        <w:rPr>
          <w:rtl w:val="0"/>
        </w:rPr>
        <w:t xml:space="preserve">timeout</w:t>
      </w:r>
      <w:r w:rsidDel="00000000" w:rsidR="00000000" w:rsidRPr="00000000">
        <w:rPr>
          <w:rtl w:val="0"/>
        </w:rPr>
        <w:t xml:space="preserve">\":2047483000,\"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\":\"4.0.0\"}","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tl w:val="0"/>
        </w:rPr>
        <w:t xml:space="preserve">":"","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freq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未知频率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freq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未知频率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processor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AUM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29\",\"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kernels</w:t>
      </w:r>
      <w:r w:rsidDel="00000000" w:rsidR="00000000" w:rsidRPr="00000000">
        <w:rPr>
          <w:rtl w:val="0"/>
        </w:rPr>
        <w:t xml:space="preserve">\":\"8</w:t>
      </w:r>
      <w:r w:rsidDel="00000000" w:rsidR="00000000" w:rsidRPr="00000000">
        <w:rPr>
          <w:rtl w:val="0"/>
        </w:rPr>
        <w:t xml:space="preserve">核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abis</w:t>
      </w:r>
      <w:r w:rsidDel="00000000" w:rsidR="00000000" w:rsidRPr="00000000">
        <w:rPr>
          <w:rtl w:val="0"/>
        </w:rPr>
        <w:t xml:space="preserve">\":\"[</w:t>
      </w:r>
      <w:r w:rsidDel="00000000" w:rsidR="00000000" w:rsidRPr="00000000">
        <w:rPr>
          <w:rtl w:val="0"/>
        </w:rPr>
        <w:t xml:space="preserve">arm</w:t>
      </w:r>
      <w:r w:rsidDel="00000000" w:rsidR="00000000" w:rsidRPr="00000000">
        <w:rPr>
          <w:rtl w:val="0"/>
        </w:rPr>
        <w:t xml:space="preserve">64-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armeabi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armeabi</w:t>
      </w:r>
      <w:r w:rsidDel="00000000" w:rsidR="00000000" w:rsidRPr="00000000">
        <w:rPr>
          <w:rtl w:val="0"/>
        </w:rPr>
        <w:t xml:space="preserve">]\"}","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\":\"1875844 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\":\"24036 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\"}","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\":\"10864604\",\"</w:t>
      </w:r>
      <w:r w:rsidDel="00000000" w:rsidR="00000000" w:rsidRPr="00000000">
        <w:rPr>
          <w:rtl w:val="0"/>
        </w:rPr>
        <w:t xml:space="preserve">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\":\"484480\"}","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\":\"10844124\",\"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\":\"464000\"}","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":"{\"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状态良好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\":\"</w:t>
      </w:r>
      <w:r w:rsidDel="00000000" w:rsidR="00000000" w:rsidRPr="00000000">
        <w:rPr>
          <w:rtl w:val="0"/>
        </w:rPr>
        <w:t xml:space="preserve">放电状态</w:t>
      </w:r>
      <w:r w:rsidDel="00000000" w:rsidR="00000000" w:rsidRPr="00000000">
        <w:rPr>
          <w:rtl w:val="0"/>
        </w:rPr>
        <w:t xml:space="preserve">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\":\"۸۳٪\",\"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\":\"۳۳٫۴℃\",\"</w:t>
      </w:r>
      <w:r w:rsidDel="00000000" w:rsidR="00000000" w:rsidRPr="00000000">
        <w:rPr>
          <w:rtl w:val="0"/>
        </w:rPr>
        <w:t xml:space="preserve">battery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voltage</w:t>
      </w:r>
      <w:r w:rsidDel="00000000" w:rsidR="00000000" w:rsidRPr="00000000">
        <w:rPr>
          <w:rtl w:val="0"/>
        </w:rPr>
        <w:t xml:space="preserve">\":\"4038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\"}","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0"/>
        </w:rPr>
        <w:t xml:space="preserve">":""}</w:t>
      </w:r>
    </w:p>
    <w:p w:rsidR="00000000" w:rsidDel="00000000" w:rsidP="00000000" w:rsidRDefault="00000000" w:rsidRPr="00000000" w14:paraId="000008A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[4][EventStoreManager] 插入session：NXmSDR4dNFkVxwMxgqTsIVTom6CZJR0H</w:t>
      </w:r>
    </w:p>
    <w:p w:rsidR="00000000" w:rsidDel="00000000" w:rsidP="00000000" w:rsidRDefault="00000000" w:rsidRPr="00000000" w14:paraId="000008A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A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[4][firebase trackEvent 日志] firebase事件上传app_start_bd</w:t>
      </w:r>
    </w:p>
    <w:p w:rsidR="00000000" w:rsidDel="00000000" w:rsidP="00000000" w:rsidRDefault="00000000" w:rsidRPr="00000000" w14:paraId="000008A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[4][trackEvent] seesioniD:NXmSDR4dNFkVxwMxgqTsIVTom6CZJR0H</w:t>
      </w:r>
    </w:p>
    <w:p w:rsidR="00000000" w:rsidDel="00000000" w:rsidP="00000000" w:rsidRDefault="00000000" w:rsidRPr="00000000" w14:paraId="000008A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۱۴:۵۰:۰۷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A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[4][firebase trackEvent 日志] 组装完成，开始做存储到firebase的处理</w:t>
      </w:r>
    </w:p>
    <w:p w:rsidR="00000000" w:rsidDel="00000000" w:rsidP="00000000" w:rsidRDefault="00000000" w:rsidRPr="00000000" w14:paraId="000008A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A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[4][firebase trackEvent 日志] firebase事件上传bp_app_start_bd</w:t>
      </w:r>
    </w:p>
    <w:p w:rsidR="00000000" w:rsidDel="00000000" w:rsidP="00000000" w:rsidRDefault="00000000" w:rsidRPr="00000000" w14:paraId="000008A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[4][trackEvent] seesioniD:NXmSDR4dNFkVxwMxgqTsIVTom6CZJR0H</w:t>
      </w:r>
    </w:p>
    <w:p w:rsidR="00000000" w:rsidDel="00000000" w:rsidP="00000000" w:rsidRDefault="00000000" w:rsidRPr="00000000" w14:paraId="000008A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۱۴:۵۰:۰۷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A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[4][firebase trackEvent 日志] 组装完成，开始做存储到firebase的处理</w:t>
      </w:r>
    </w:p>
    <w:p w:rsidR="00000000" w:rsidDel="00000000" w:rsidP="00000000" w:rsidRDefault="00000000" w:rsidRPr="00000000" w14:paraId="000008A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A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[4][firebase trackEvent 日志] firebase事件上传app_bluetooth status_bd</w:t>
      </w:r>
    </w:p>
    <w:p w:rsidR="00000000" w:rsidDel="00000000" w:rsidP="00000000" w:rsidRDefault="00000000" w:rsidRPr="00000000" w14:paraId="000008A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[4][EventContentProvider] TimeElapsed(getEventDeviceInfo):7ms</w:t>
      </w:r>
    </w:p>
    <w:p w:rsidR="00000000" w:rsidDel="00000000" w:rsidP="00000000" w:rsidRDefault="00000000" w:rsidRPr="00000000" w14:paraId="000008A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[4][EventContentProvider] TimeElapsed(getEventDeviceInfo):38ms</w:t>
      </w:r>
    </w:p>
    <w:p w:rsidR="00000000" w:rsidDel="00000000" w:rsidP="00000000" w:rsidRDefault="00000000" w:rsidRPr="00000000" w14:paraId="000008A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[4][EventContentProvider] TimeElapsed(getEventDeviceInfo):26ms</w:t>
      </w:r>
    </w:p>
    <w:p w:rsidR="00000000" w:rsidDel="00000000" w:rsidP="00000000" w:rsidRDefault="00000000" w:rsidRPr="00000000" w14:paraId="000008B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۱۴:۵۰:۰۷ [4][EventContentProvider] TimeElapsed(getEventDeviceInfo):2ms</w:t>
      </w:r>
    </w:p>
    <w:p w:rsidR="00000000" w:rsidDel="00000000" w:rsidP="00000000" w:rsidRDefault="00000000" w:rsidRPr="00000000" w14:paraId="000008B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[4][trackEvent] seesioniD:NXmSDR4dNFkVxwMxgqTsIVTom6CZJR0H</w:t>
      </w:r>
    </w:p>
    <w:p w:rsidR="00000000" w:rsidDel="00000000" w:rsidP="00000000" w:rsidRDefault="00000000" w:rsidRPr="00000000" w14:paraId="000008B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۱۴:۵۰:۱۰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B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[4][firebase trackEvent 日志] 组装完成，开始做存储到firebase的处理</w:t>
      </w:r>
    </w:p>
    <w:p w:rsidR="00000000" w:rsidDel="00000000" w:rsidP="00000000" w:rsidRDefault="00000000" w:rsidRPr="00000000" w14:paraId="000008B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B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[4][firebase trackEvent 日志] firebase事件上传beauty_editclk_bd</w:t>
      </w:r>
    </w:p>
    <w:p w:rsidR="00000000" w:rsidDel="00000000" w:rsidP="00000000" w:rsidRDefault="00000000" w:rsidRPr="00000000" w14:paraId="000008B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[4][EventContentProvider] TimeElapsed(getEventDeviceInfo):14ms</w:t>
      </w:r>
    </w:p>
    <w:p w:rsidR="00000000" w:rsidDel="00000000" w:rsidP="00000000" w:rsidRDefault="00000000" w:rsidRPr="00000000" w14:paraId="000008B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[4][trackEvent] seesioniD:NXmSDR4dNFkVxwMxgqTsIVTom6CZJR0H</w:t>
      </w:r>
    </w:p>
    <w:p w:rsidR="00000000" w:rsidDel="00000000" w:rsidP="00000000" w:rsidRDefault="00000000" w:rsidRPr="00000000" w14:paraId="000008B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۱۴:۵۰:۱۰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B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[4][firebase trackEvent 日志] 组装完成，开始做存储到firebase的处理</w:t>
      </w:r>
    </w:p>
    <w:p w:rsidR="00000000" w:rsidDel="00000000" w:rsidP="00000000" w:rsidRDefault="00000000" w:rsidRPr="00000000" w14:paraId="000008B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B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[4][firebase trackEvent 日志] firebase事件上传beaueditfeature_bd</w:t>
      </w:r>
    </w:p>
    <w:p w:rsidR="00000000" w:rsidDel="00000000" w:rsidP="00000000" w:rsidRDefault="00000000" w:rsidRPr="00000000" w14:paraId="000008B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[4][trackEvent] seesioniD:NXmSDR4dNFkVxwMxgqTsIVTom6CZJR0H</w:t>
      </w:r>
    </w:p>
    <w:p w:rsidR="00000000" w:rsidDel="00000000" w:rsidP="00000000" w:rsidRDefault="00000000" w:rsidRPr="00000000" w14:paraId="000008B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۱۴:۵۰:۱۰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B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[4][firebase trackEvent 日志] 组装完成，开始做存储到firebase的处理</w:t>
      </w:r>
    </w:p>
    <w:p w:rsidR="00000000" w:rsidDel="00000000" w:rsidP="00000000" w:rsidRDefault="00000000" w:rsidRPr="00000000" w14:paraId="000008B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[4][EventContentProvider] TimeElapsed(getEventDeviceInfo):6ms</w:t>
      </w:r>
    </w:p>
    <w:p w:rsidR="00000000" w:rsidDel="00000000" w:rsidP="00000000" w:rsidRDefault="00000000" w:rsidRPr="00000000" w14:paraId="000008C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C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[4][firebase trackEvent 日志] firebase事件上传beauty_appr_bd</w:t>
      </w:r>
    </w:p>
    <w:p w:rsidR="00000000" w:rsidDel="00000000" w:rsidP="00000000" w:rsidRDefault="00000000" w:rsidRPr="00000000" w14:paraId="000008C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[4][日志] eventType：beauty_edit</w:t>
      </w:r>
    </w:p>
    <w:p w:rsidR="00000000" w:rsidDel="00000000" w:rsidP="00000000" w:rsidRDefault="00000000" w:rsidRPr="00000000" w14:paraId="000008C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۱۴:۵۰:۱۰ [4][EventContentProvider] TimeElapsed(getEventDeviceInfo):4ms</w:t>
      </w:r>
    </w:p>
    <w:p w:rsidR="00000000" w:rsidDel="00000000" w:rsidP="00000000" w:rsidRDefault="00000000" w:rsidRPr="00000000" w14:paraId="000008C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۱۴:۵۰:۲۵ [4][trackEvent] seesioniD:NXmSDR4dNFkVxwMxgqTsIVTom6CZJR0H</w:t>
      </w:r>
    </w:p>
    <w:p w:rsidR="00000000" w:rsidDel="00000000" w:rsidP="00000000" w:rsidRDefault="00000000" w:rsidRPr="00000000" w14:paraId="000008C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۱۴:۵۰:۲۵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C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۱۴:۵۰:۲۵ [4][firebase trackEvent 日志] 组装完成，开始做存储到firebase的处理</w:t>
      </w:r>
    </w:p>
    <w:p w:rsidR="00000000" w:rsidDel="00000000" w:rsidP="00000000" w:rsidRDefault="00000000" w:rsidRPr="00000000" w14:paraId="000008C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۱۴:۵۰:۲۵ [4][EventContentProvider] TimeElapsed(getEventDeviceInfo):6ms</w:t>
      </w:r>
    </w:p>
    <w:p w:rsidR="00000000" w:rsidDel="00000000" w:rsidP="00000000" w:rsidRDefault="00000000" w:rsidRPr="00000000" w14:paraId="000008C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۱۴:۵۰:۲۵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C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۱۴:۵۰:۲۵ [4][firebase trackEvent 日志] firebase事件上传beaueditfeature_bd</w:t>
      </w:r>
    </w:p>
    <w:p w:rsidR="00000000" w:rsidDel="00000000" w:rsidP="00000000" w:rsidRDefault="00000000" w:rsidRPr="00000000" w14:paraId="000008C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۱۴:۵۰:۳۲ [4][trackEvent] seesioniD:NXmSDR4dNFkVxwMxgqTsIVTom6CZJR0H</w:t>
      </w:r>
    </w:p>
    <w:p w:rsidR="00000000" w:rsidDel="00000000" w:rsidP="00000000" w:rsidRDefault="00000000" w:rsidRPr="00000000" w14:paraId="000008C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۱۴:۵۰:۳۲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C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۱۴:۵۰:۳۲ [4][firebase trackEvent 日志] 组装完成，开始做存储到firebase的处理</w:t>
      </w:r>
    </w:p>
    <w:p w:rsidR="00000000" w:rsidDel="00000000" w:rsidP="00000000" w:rsidRDefault="00000000" w:rsidRPr="00000000" w14:paraId="000008C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۱۴:۵۰:۳۲ [4][EventContentProvider] TimeElapsed(getEventDeviceInfo):9ms</w:t>
      </w:r>
    </w:p>
    <w:p w:rsidR="00000000" w:rsidDel="00000000" w:rsidP="00000000" w:rsidRDefault="00000000" w:rsidRPr="00000000" w14:paraId="000008C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۱۴:۵۰:۳۲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C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۱۴:۵۰:۳۲ [4][firebase trackEvent 日志] firebase事件上传beauty_focus_effectclk_bd</w:t>
      </w:r>
    </w:p>
    <w:p w:rsidR="00000000" w:rsidDel="00000000" w:rsidP="00000000" w:rsidRDefault="00000000" w:rsidRPr="00000000" w14:paraId="000008D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۱۴:۵۰:۴۱ [4][trackEvent] seesioniD:NXmSDR4dNFkVxwMxgqTsIVTom6CZJR0H</w:t>
      </w:r>
    </w:p>
    <w:p w:rsidR="00000000" w:rsidDel="00000000" w:rsidP="00000000" w:rsidRDefault="00000000" w:rsidRPr="00000000" w14:paraId="000008D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۱۴:۵۰:۴۱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D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۱۴:۵۰:۴۱ [4][firebase trackEvent 日志] 组装完成，开始做存储到firebase的处理</w:t>
      </w:r>
    </w:p>
    <w:p w:rsidR="00000000" w:rsidDel="00000000" w:rsidP="00000000" w:rsidRDefault="00000000" w:rsidRPr="00000000" w14:paraId="000008D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۱۴:۵۰:۴۱ [4][EventContentProvider] TimeElapsed(getEventDeviceInfo):9ms</w:t>
      </w:r>
    </w:p>
    <w:p w:rsidR="00000000" w:rsidDel="00000000" w:rsidP="00000000" w:rsidRDefault="00000000" w:rsidRPr="00000000" w14:paraId="000008D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D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۱۴:۵۰:۴۱ [4][firebase trackEvent 日志] firebase事件上传beauty_focus_effectclk_bd</w:t>
      </w:r>
    </w:p>
    <w:p w:rsidR="00000000" w:rsidDel="00000000" w:rsidP="00000000" w:rsidRDefault="00000000" w:rsidRPr="00000000" w14:paraId="000008D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۱۴:۵۰:۵۸ [4][trackEvent] seesioniD:NXmSDR4dNFkVxwMxgqTsIVTom6CZJR0H</w:t>
      </w:r>
    </w:p>
    <w:p w:rsidR="00000000" w:rsidDel="00000000" w:rsidP="00000000" w:rsidRDefault="00000000" w:rsidRPr="00000000" w14:paraId="000008D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۱۴:۵۰:۵۸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D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۱۴:۵۰:۵۸ [4][firebase trackEvent 日志] 组装完成，开始做存储到firebase的处理</w:t>
      </w:r>
    </w:p>
    <w:p w:rsidR="00000000" w:rsidDel="00000000" w:rsidP="00000000" w:rsidRDefault="00000000" w:rsidRPr="00000000" w14:paraId="000008D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۱۴:۵۰:۵۸ [4][EventContentProvider] TimeElapsed(getEventDeviceInfo):5ms</w:t>
      </w:r>
    </w:p>
    <w:p w:rsidR="00000000" w:rsidDel="00000000" w:rsidP="00000000" w:rsidRDefault="00000000" w:rsidRPr="00000000" w14:paraId="000008D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۱۴:۵۰:۵۸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D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۱۴:۵۰:۵۸ [4][firebase trackEvent 日志] firebase事件上传beauty_ar_tab_clk_bd</w:t>
      </w:r>
    </w:p>
    <w:p w:rsidR="00000000" w:rsidDel="00000000" w:rsidP="00000000" w:rsidRDefault="00000000" w:rsidRPr="00000000" w14:paraId="000008D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۱۴:۵۱:۰۰ [4][trackEvent] seesioniD:NXmSDR4dNFkVxwMxgqTsIVTom6CZJR0H</w:t>
      </w:r>
    </w:p>
    <w:p w:rsidR="00000000" w:rsidDel="00000000" w:rsidP="00000000" w:rsidRDefault="00000000" w:rsidRPr="00000000" w14:paraId="000008D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۱۴:۵۱:۰۰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D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۱۴:۵۱:۰۰ [4][firebase trackEvent 日志] 组装完成，开始做存储到firebase的处理</w:t>
      </w:r>
    </w:p>
    <w:p w:rsidR="00000000" w:rsidDel="00000000" w:rsidP="00000000" w:rsidRDefault="00000000" w:rsidRPr="00000000" w14:paraId="000008D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۱۴:۵۱:۰۰ [4][EventContentProvider] TimeElapsed(getEventDeviceInfo):3ms</w:t>
      </w:r>
    </w:p>
    <w:p w:rsidR="00000000" w:rsidDel="00000000" w:rsidP="00000000" w:rsidRDefault="00000000" w:rsidRPr="00000000" w14:paraId="000008E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۱۴:۵۱:۰۰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E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۱۴:۵۱:۰۰ [4][firebase trackEvent 日志] firebase事件上传beauty_editclk_bd</w:t>
      </w:r>
    </w:p>
    <w:p w:rsidR="00000000" w:rsidDel="00000000" w:rsidP="00000000" w:rsidRDefault="00000000" w:rsidRPr="00000000" w14:paraId="000008E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۱۴:۵۱:۰۶ [4][trackEvent] seesioniD:NXmSDR4dNFkVxwMxgqTsIVTom6CZJR0H</w:t>
      </w:r>
    </w:p>
    <w:p w:rsidR="00000000" w:rsidDel="00000000" w:rsidP="00000000" w:rsidRDefault="00000000" w:rsidRPr="00000000" w14:paraId="000008E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۱۴:۵۱:۰۶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E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۱۴:۵۱:۰۶ [4][firebase trackEvent 日志] 组装完成，开始做存储到firebase的处理</w:t>
      </w:r>
    </w:p>
    <w:p w:rsidR="00000000" w:rsidDel="00000000" w:rsidP="00000000" w:rsidRDefault="00000000" w:rsidRPr="00000000" w14:paraId="000008E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۱۴:۵۱:۰۶ [4][EventContentProvider] TimeElapsed(getEventDeviceInfo):5ms</w:t>
      </w:r>
    </w:p>
    <w:p w:rsidR="00000000" w:rsidDel="00000000" w:rsidP="00000000" w:rsidRDefault="00000000" w:rsidRPr="00000000" w14:paraId="000008E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۱۴:۵۱:۰۶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E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۱۴:۵۱:۰۶ [4][firebase trackEvent 日志] firebase事件上传beaueditfeature_bd</w:t>
      </w:r>
    </w:p>
    <w:p w:rsidR="00000000" w:rsidDel="00000000" w:rsidP="00000000" w:rsidRDefault="00000000" w:rsidRPr="00000000" w14:paraId="000008E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۱۴:۵۱:۱۳ [4][trackEvent] seesioniD:NXmSDR4dNFkVxwMxgqTsIVTom6CZJR0H</w:t>
      </w:r>
    </w:p>
    <w:p w:rsidR="00000000" w:rsidDel="00000000" w:rsidP="00000000" w:rsidRDefault="00000000" w:rsidRPr="00000000" w14:paraId="000008E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۱۴:۵۱:۱۳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E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۱۴:۵۱:۱۳ [4][firebase trackEvent 日志] 组装完成，开始做存储到firebase的处理</w:t>
      </w:r>
    </w:p>
    <w:p w:rsidR="00000000" w:rsidDel="00000000" w:rsidP="00000000" w:rsidRDefault="00000000" w:rsidRPr="00000000" w14:paraId="000008E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۱۴:۵۱:۱۳ [4][EventContentProvider] TimeElapsed(getEventDeviceInfo):6ms</w:t>
      </w:r>
    </w:p>
    <w:p w:rsidR="00000000" w:rsidDel="00000000" w:rsidP="00000000" w:rsidRDefault="00000000" w:rsidRPr="00000000" w14:paraId="000008E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۱۴:۵۱:۱۳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E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۱۴:۵۱:۱۳ [4][firebase trackEvent 日志] firebase事件上传beaueditfeature_bd</w:t>
      </w:r>
    </w:p>
    <w:p w:rsidR="00000000" w:rsidDel="00000000" w:rsidP="00000000" w:rsidRDefault="00000000" w:rsidRPr="00000000" w14:paraId="000008E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۱۴:۵۱:۳۳ [4][trackEvent] seesioniD:NXmSDR4dNFkVxwMxgqTsIVTom6CZJR0H</w:t>
      </w:r>
    </w:p>
    <w:p w:rsidR="00000000" w:rsidDel="00000000" w:rsidP="00000000" w:rsidRDefault="00000000" w:rsidRPr="00000000" w14:paraId="000008E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۱۴:۵۱:۳۳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F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۱۴:۵۱:۳۳ [4][firebase trackEvent 日志] 组装完成，开始做存储到firebase的处理</w:t>
      </w:r>
    </w:p>
    <w:p w:rsidR="00000000" w:rsidDel="00000000" w:rsidP="00000000" w:rsidRDefault="00000000" w:rsidRPr="00000000" w14:paraId="000008F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۱۴:۵۱:۳۳ [4][EventContentProvider] TimeElapsed(getEventDeviceInfo):6ms</w:t>
      </w:r>
    </w:p>
    <w:p w:rsidR="00000000" w:rsidDel="00000000" w:rsidP="00000000" w:rsidRDefault="00000000" w:rsidRPr="00000000" w14:paraId="000008F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F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۱۴:۵۱:۳۳ [4][firebase trackEvent 日志] firebase事件上传beauty_clk_makeup_bd</w:t>
      </w:r>
    </w:p>
    <w:p w:rsidR="00000000" w:rsidDel="00000000" w:rsidP="00000000" w:rsidRDefault="00000000" w:rsidRPr="00000000" w14:paraId="000008F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۱۴:۵۱:۳۳ [4][trackEvent] seesioniD:NXmSDR4dNFkVxwMxgqTsIVTom6CZJR0H</w:t>
      </w:r>
    </w:p>
    <w:p w:rsidR="00000000" w:rsidDel="00000000" w:rsidP="00000000" w:rsidRDefault="00000000" w:rsidRPr="00000000" w14:paraId="000008F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۱۴:۵۱:۳۳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F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۱۴:۵۱:۳۳ [4][firebase trackEvent 日志] 组装完成，开始做存储到firebase的处理</w:t>
      </w:r>
    </w:p>
    <w:p w:rsidR="00000000" w:rsidDel="00000000" w:rsidP="00000000" w:rsidRDefault="00000000" w:rsidRPr="00000000" w14:paraId="000008F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۱۴:۵۱:۳۳ [4][EventContentProvider] TimeElapsed(getEventDeviceInfo):9ms</w:t>
      </w:r>
    </w:p>
    <w:p w:rsidR="00000000" w:rsidDel="00000000" w:rsidP="00000000" w:rsidRDefault="00000000" w:rsidRPr="00000000" w14:paraId="000008F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F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۱۴:۵۱:۳۳ [4][firebase trackEvent 日志] firebase事件上传beauty_clk_makeup_category_bd</w:t>
      </w:r>
    </w:p>
    <w:p w:rsidR="00000000" w:rsidDel="00000000" w:rsidP="00000000" w:rsidRDefault="00000000" w:rsidRPr="00000000" w14:paraId="000008F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۱۴:۵۱:۳۵ [4][trackEvent] seesioniD:NXmSDR4dNFkVxwMxgqTsIVTom6CZJR0H</w:t>
      </w:r>
    </w:p>
    <w:p w:rsidR="00000000" w:rsidDel="00000000" w:rsidP="00000000" w:rsidRDefault="00000000" w:rsidRPr="00000000" w14:paraId="000008F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۱۴:۵۱:۳۵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8F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۱۴:۵۱:۳۵ [4][firebase trackEvent 日志] 组装完成，开始做存储到firebase的处理</w:t>
      </w:r>
    </w:p>
    <w:p w:rsidR="00000000" w:rsidDel="00000000" w:rsidP="00000000" w:rsidRDefault="00000000" w:rsidRPr="00000000" w14:paraId="000008F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۱۴:۵۱:۳۵ [4][EventContentProvider] TimeElapsed(getEventDeviceInfo):5ms</w:t>
      </w:r>
    </w:p>
    <w:p w:rsidR="00000000" w:rsidDel="00000000" w:rsidP="00000000" w:rsidRDefault="00000000" w:rsidRPr="00000000" w14:paraId="000008F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8F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۱۴:۵۱:۳۵ [4][firebase trackEvent 日志] firebase事件上传beauty_clk_makeup_category_bd</w:t>
      </w:r>
    </w:p>
    <w:p w:rsidR="00000000" w:rsidDel="00000000" w:rsidP="00000000" w:rsidRDefault="00000000" w:rsidRPr="00000000" w14:paraId="0000090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۱۴:۵۱:۳۶ [4][trackEvent] seesioniD:NXmSDR4dNFkVxwMxgqTsIVTom6CZJR0H</w:t>
      </w:r>
    </w:p>
    <w:p w:rsidR="00000000" w:rsidDel="00000000" w:rsidP="00000000" w:rsidRDefault="00000000" w:rsidRPr="00000000" w14:paraId="0000090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۱۴:۵۱:۳۶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0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۱۴:۵۱:۳۶ [4][firebase trackEvent 日志] 组装完成，开始做存储到firebase的处理</w:t>
      </w:r>
    </w:p>
    <w:p w:rsidR="00000000" w:rsidDel="00000000" w:rsidP="00000000" w:rsidRDefault="00000000" w:rsidRPr="00000000" w14:paraId="0000090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۱۴:۵۱:۳۶ [4][EventContentProvider] TimeElapsed(getEventDeviceInfo):5ms</w:t>
      </w:r>
    </w:p>
    <w:p w:rsidR="00000000" w:rsidDel="00000000" w:rsidP="00000000" w:rsidRDefault="00000000" w:rsidRPr="00000000" w14:paraId="0000090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0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۱۴:۵۱:۳۶ [4][firebase trackEvent 日志] firebase事件上传beauty_clk_makeup_category_bd</w:t>
      </w:r>
    </w:p>
    <w:p w:rsidR="00000000" w:rsidDel="00000000" w:rsidP="00000000" w:rsidRDefault="00000000" w:rsidRPr="00000000" w14:paraId="0000090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۱۴:۵۱:۴۱ [4][trackEvent] seesioniD:NXmSDR4dNFkVxwMxgqTsIVTom6CZJR0H</w:t>
      </w:r>
    </w:p>
    <w:p w:rsidR="00000000" w:rsidDel="00000000" w:rsidP="00000000" w:rsidRDefault="00000000" w:rsidRPr="00000000" w14:paraId="0000090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۱۴:۵۱:۴۱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0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۱۴:۵۱:۴۱ [4][firebase trackEvent 日志] 组装完成，开始做存储到firebase的处理</w:t>
      </w:r>
    </w:p>
    <w:p w:rsidR="00000000" w:rsidDel="00000000" w:rsidP="00000000" w:rsidRDefault="00000000" w:rsidRPr="00000000" w14:paraId="0000090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۱۴:۵۱:۴۱ [4][EventContentProvider] TimeElapsed(getEventDeviceInfo):6ms</w:t>
      </w:r>
    </w:p>
    <w:p w:rsidR="00000000" w:rsidDel="00000000" w:rsidP="00000000" w:rsidRDefault="00000000" w:rsidRPr="00000000" w14:paraId="0000090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0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۱۴:۵۱:۴۱ [4][firebase trackEvent 日志] firebase事件上传beauty_clk_makeup_bd</w:t>
      </w:r>
    </w:p>
    <w:p w:rsidR="00000000" w:rsidDel="00000000" w:rsidP="00000000" w:rsidRDefault="00000000" w:rsidRPr="00000000" w14:paraId="0000090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۱۴:۵۱:۴۱ [4][trackEvent] seesioniD:NXmSDR4dNFkVxwMxgqTsIVTom6CZJR0H</w:t>
      </w:r>
    </w:p>
    <w:p w:rsidR="00000000" w:rsidDel="00000000" w:rsidP="00000000" w:rsidRDefault="00000000" w:rsidRPr="00000000" w14:paraId="0000090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۱۴:۵۱:۴۱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0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۱۴:۵۱:۴۱ [4][firebase trackEvent 日志] 组装完成，开始做存储到firebase的处理</w:t>
      </w:r>
    </w:p>
    <w:p w:rsidR="00000000" w:rsidDel="00000000" w:rsidP="00000000" w:rsidRDefault="00000000" w:rsidRPr="00000000" w14:paraId="0000090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1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۱۴:۵۱:۴۱ [4][firebase trackEvent 日志] firebase事件上传beauty_clk_makeup_category_bd</w:t>
      </w:r>
    </w:p>
    <w:p w:rsidR="00000000" w:rsidDel="00000000" w:rsidP="00000000" w:rsidRDefault="00000000" w:rsidRPr="00000000" w14:paraId="0000091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۱۴:۵۱:۴۱ [4][EventContentProvider] TimeElapsed(getEventDeviceInfo):26ms</w:t>
      </w:r>
    </w:p>
    <w:p w:rsidR="00000000" w:rsidDel="00000000" w:rsidP="00000000" w:rsidRDefault="00000000" w:rsidRPr="00000000" w14:paraId="0000091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۱۴:۵۱:۴۳ [4][trackEvent] seesioniD:NXmSDR4dNFkVxwMxgqTsIVTom6CZJR0H</w:t>
      </w:r>
    </w:p>
    <w:p w:rsidR="00000000" w:rsidDel="00000000" w:rsidP="00000000" w:rsidRDefault="00000000" w:rsidRPr="00000000" w14:paraId="0000091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۱۴:۵۱:۴۳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1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۱۴:۵۱:۴۳ [4][firebase trackEvent 日志] 组装完成，开始做存储到firebase的处理</w:t>
      </w:r>
    </w:p>
    <w:p w:rsidR="00000000" w:rsidDel="00000000" w:rsidP="00000000" w:rsidRDefault="00000000" w:rsidRPr="00000000" w14:paraId="0000091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1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۱۴:۵۱:۴۳ [4][firebase trackEvent 日志] firebase事件上传beauty_filterclk_bd</w:t>
      </w:r>
    </w:p>
    <w:p w:rsidR="00000000" w:rsidDel="00000000" w:rsidP="00000000" w:rsidRDefault="00000000" w:rsidRPr="00000000" w14:paraId="0000091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۱۴:۵۱:۴۳ [4][EventContentProvider] TimeElapsed(getEventDeviceInfo):29ms</w:t>
      </w:r>
    </w:p>
    <w:p w:rsidR="00000000" w:rsidDel="00000000" w:rsidP="00000000" w:rsidRDefault="00000000" w:rsidRPr="00000000" w14:paraId="0000091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۱۴:۵۳:۵۶ [4][trackEvent] seesioniD:NXmSDR4dNFkVxwMxgqTsIVTom6CZJR0H</w:t>
      </w:r>
    </w:p>
    <w:p w:rsidR="00000000" w:rsidDel="00000000" w:rsidP="00000000" w:rsidRDefault="00000000" w:rsidRPr="00000000" w14:paraId="0000091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۱۴:۵۳:۵۶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1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۱۴:۵۳:۵۶ [4][firebase trackEvent 日志] 组装完成，开始做存储到firebase的处理</w:t>
      </w:r>
    </w:p>
    <w:p w:rsidR="00000000" w:rsidDel="00000000" w:rsidP="00000000" w:rsidRDefault="00000000" w:rsidRPr="00000000" w14:paraId="0000091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۱۴:۵۳:۵۶ [4][EventContentProvider] TimeElapsed(getEventDeviceInfo):5ms</w:t>
      </w:r>
    </w:p>
    <w:p w:rsidR="00000000" w:rsidDel="00000000" w:rsidP="00000000" w:rsidRDefault="00000000" w:rsidRPr="00000000" w14:paraId="0000091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۱۴:۵۳:۵۶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1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۱۴:۵۳:۵۶ [4][firebase trackEvent 日志] firebase事件上传beauty_filterclk_bd</w:t>
      </w:r>
    </w:p>
    <w:p w:rsidR="00000000" w:rsidDel="00000000" w:rsidP="00000000" w:rsidRDefault="00000000" w:rsidRPr="00000000" w14:paraId="0000091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۱۴:۵۴:۱۰ [4][trackEvent] seesioniD:NXmSDR4dNFkVxwMxgqTsIVTom6CZJR0H</w:t>
      </w:r>
    </w:p>
    <w:p w:rsidR="00000000" w:rsidDel="00000000" w:rsidP="00000000" w:rsidRDefault="00000000" w:rsidRPr="00000000" w14:paraId="0000091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۱۴:۵۴:۱۰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2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۱۴:۵۴:۱۰ [4][firebase trackEvent 日志] 组装完成，开始做存储到firebase的处理</w:t>
      </w:r>
    </w:p>
    <w:p w:rsidR="00000000" w:rsidDel="00000000" w:rsidP="00000000" w:rsidRDefault="00000000" w:rsidRPr="00000000" w14:paraId="0000092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۱۴:۵۴:۱۰ [4][EventContentProvider] TimeElapsed(getEventDeviceInfo):7ms</w:t>
      </w:r>
    </w:p>
    <w:p w:rsidR="00000000" w:rsidDel="00000000" w:rsidP="00000000" w:rsidRDefault="00000000" w:rsidRPr="00000000" w14:paraId="0000092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۱۴:۵۴:۱۰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2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۱۴:۵۴:۱۰ [4][firebase trackEvent 日志] firebase事件上传beaubeaufeature_bd</w:t>
      </w:r>
    </w:p>
    <w:p w:rsidR="00000000" w:rsidDel="00000000" w:rsidP="00000000" w:rsidRDefault="00000000" w:rsidRPr="00000000" w14:paraId="0000092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۱۴:۵۴:۱۵ [4][trackEvent] seesioniD:NXmSDR4dNFkVxwMxgqTsIVTom6CZJR0H</w:t>
      </w:r>
    </w:p>
    <w:p w:rsidR="00000000" w:rsidDel="00000000" w:rsidP="00000000" w:rsidRDefault="00000000" w:rsidRPr="00000000" w14:paraId="0000092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۱۴:۵۴:۱۵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2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۱۴:۵۴:۱۵ [4][firebase trackEvent 日志] 组装完成，开始做存储到firebase的处理</w:t>
      </w:r>
    </w:p>
    <w:p w:rsidR="00000000" w:rsidDel="00000000" w:rsidP="00000000" w:rsidRDefault="00000000" w:rsidRPr="00000000" w14:paraId="0000092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۱۴:۵۴:۱۵ [4][EventContentProvider] TimeElapsed(getEventDeviceInfo):5ms</w:t>
      </w:r>
    </w:p>
    <w:p w:rsidR="00000000" w:rsidDel="00000000" w:rsidP="00000000" w:rsidRDefault="00000000" w:rsidRPr="00000000" w14:paraId="0000092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2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۱۴:۵۴:۱۵ [4][firebase trackEvent 日志] firebase事件上传beauty_filterclk_bd</w:t>
      </w:r>
    </w:p>
    <w:p w:rsidR="00000000" w:rsidDel="00000000" w:rsidP="00000000" w:rsidRDefault="00000000" w:rsidRPr="00000000" w14:paraId="0000092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۱۴:۵۴:۳۰ [4][trackEvent] seesioniD:NXmSDR4dNFkVxwMxgqTsIVTom6CZJR0H</w:t>
      </w:r>
    </w:p>
    <w:p w:rsidR="00000000" w:rsidDel="00000000" w:rsidP="00000000" w:rsidRDefault="00000000" w:rsidRPr="00000000" w14:paraId="0000092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۱۴:۵۴:۳۰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2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۱۴:۵۴:۳۰ [4][firebase trackEvent 日志] 组装完成，开始做存储到firebase的处理</w:t>
      </w:r>
    </w:p>
    <w:p w:rsidR="00000000" w:rsidDel="00000000" w:rsidP="00000000" w:rsidRDefault="00000000" w:rsidRPr="00000000" w14:paraId="0000092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۱۴:۵۴:۳۰ [4][EventContentProvider] TimeElapsed(getEventDeviceInfo):5ms</w:t>
      </w:r>
    </w:p>
    <w:p w:rsidR="00000000" w:rsidDel="00000000" w:rsidP="00000000" w:rsidRDefault="00000000" w:rsidRPr="00000000" w14:paraId="0000092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۱۴:۵۴:۳۰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2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۱۴:۵۴:۳۰ [4][firebase trackEvent 日志] firebase事件上传beaubeaufeature_bd</w:t>
      </w:r>
    </w:p>
    <w:p w:rsidR="00000000" w:rsidDel="00000000" w:rsidP="00000000" w:rsidRDefault="00000000" w:rsidRPr="00000000" w14:paraId="0000093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۱۴:۵۴:۴۱ [4][trackEvent] seesioniD:NXmSDR4dNFkVxwMxgqTsIVTom6CZJR0H</w:t>
      </w:r>
    </w:p>
    <w:p w:rsidR="00000000" w:rsidDel="00000000" w:rsidP="00000000" w:rsidRDefault="00000000" w:rsidRPr="00000000" w14:paraId="0000093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۱۴:۵۴:۴۱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3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۱۴:۵۴:۴۱ [4][firebase trackEvent 日志] 组装完成，开始做存储到firebase的处理</w:t>
      </w:r>
    </w:p>
    <w:p w:rsidR="00000000" w:rsidDel="00000000" w:rsidP="00000000" w:rsidRDefault="00000000" w:rsidRPr="00000000" w14:paraId="0000093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۱۴:۵۴:۴۱ [4][EventContentProvider] TimeElapsed(getEventDeviceInfo):7ms</w:t>
      </w:r>
    </w:p>
    <w:p w:rsidR="00000000" w:rsidDel="00000000" w:rsidP="00000000" w:rsidRDefault="00000000" w:rsidRPr="00000000" w14:paraId="0000093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3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۱۴:۵۴:۴۱ [4][firebase trackEvent 日志] firebase事件上传beaubrightenyes_bd</w:t>
      </w:r>
    </w:p>
    <w:p w:rsidR="00000000" w:rsidDel="00000000" w:rsidP="00000000" w:rsidRDefault="00000000" w:rsidRPr="00000000" w14:paraId="0000093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۱۴:۵۴:۴۳ [4][trackEvent] seesioniD:NXmSDR4dNFkVxwMxgqTsIVTom6CZJR0H</w:t>
      </w:r>
    </w:p>
    <w:p w:rsidR="00000000" w:rsidDel="00000000" w:rsidP="00000000" w:rsidRDefault="00000000" w:rsidRPr="00000000" w14:paraId="0000093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۱۴:۵۴:۴۳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3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۱۴:۵۴:۴۳ [4][firebase trackEvent 日志] 组装完成，开始做存储到firebase的处理</w:t>
      </w:r>
    </w:p>
    <w:p w:rsidR="00000000" w:rsidDel="00000000" w:rsidP="00000000" w:rsidRDefault="00000000" w:rsidRPr="00000000" w14:paraId="0000093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۱۴:۵۴:۴۳ [4][EventContentProvider] TimeElapsed(getEventDeviceInfo):5ms</w:t>
      </w:r>
    </w:p>
    <w:p w:rsidR="00000000" w:rsidDel="00000000" w:rsidP="00000000" w:rsidRDefault="00000000" w:rsidRPr="00000000" w14:paraId="0000093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3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۱۴:۵۴:۴۳ [4][firebase trackEvent 日志] firebase事件上传beaubeaufeature_bd</w:t>
      </w:r>
    </w:p>
    <w:p w:rsidR="00000000" w:rsidDel="00000000" w:rsidP="00000000" w:rsidRDefault="00000000" w:rsidRPr="00000000" w14:paraId="0000093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۱۴:۵۴:۴۹ [4][trackEvent] seesioniD:NXmSDR4dNFkVxwMxgqTsIVTom6CZJR0H</w:t>
      </w:r>
    </w:p>
    <w:p w:rsidR="00000000" w:rsidDel="00000000" w:rsidP="00000000" w:rsidRDefault="00000000" w:rsidRPr="00000000" w14:paraId="0000093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۱۴:۵۴:۴۹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3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۱۴:۵۴:۴۹ [4][firebase trackEvent 日志] 组装完成，开始做存储到firebase的处理</w:t>
      </w:r>
    </w:p>
    <w:p w:rsidR="00000000" w:rsidDel="00000000" w:rsidP="00000000" w:rsidRDefault="00000000" w:rsidRPr="00000000" w14:paraId="0000093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۱۴:۵۴:۴۹ [4][EventContentProvider] TimeElapsed(getEventDeviceInfo):7ms</w:t>
      </w:r>
    </w:p>
    <w:p w:rsidR="00000000" w:rsidDel="00000000" w:rsidP="00000000" w:rsidRDefault="00000000" w:rsidRPr="00000000" w14:paraId="0000094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4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۱۴:۵۴:۴۹ [4][firebase trackEvent 日志] firebase事件上传beaubrightenyes_bd</w:t>
      </w:r>
    </w:p>
    <w:p w:rsidR="00000000" w:rsidDel="00000000" w:rsidP="00000000" w:rsidRDefault="00000000" w:rsidRPr="00000000" w14:paraId="0000094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۱۴:۵۴:۵۶ [4][trackEvent] seesioniD:NXmSDR4dNFkVxwMxgqTsIVTom6CZJR0H</w:t>
      </w:r>
    </w:p>
    <w:p w:rsidR="00000000" w:rsidDel="00000000" w:rsidP="00000000" w:rsidRDefault="00000000" w:rsidRPr="00000000" w14:paraId="0000094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۱۴:۵۴:۵۶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4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۱۴:۵۴:۵۶ [4][firebase trackEvent 日志] 组装完成，开始做存储到firebase的处理</w:t>
      </w:r>
    </w:p>
    <w:p w:rsidR="00000000" w:rsidDel="00000000" w:rsidP="00000000" w:rsidRDefault="00000000" w:rsidRPr="00000000" w14:paraId="0000094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۱۴:۵۴:۵۶ [4][EventContentProvider] TimeElapsed(getEventDeviceInfo):5ms</w:t>
      </w:r>
    </w:p>
    <w:p w:rsidR="00000000" w:rsidDel="00000000" w:rsidP="00000000" w:rsidRDefault="00000000" w:rsidRPr="00000000" w14:paraId="0000094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۱۴:۵۴:۵۶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4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۱۴:۵۴:۵۶ [4][firebase trackEvent 日志] firebase事件上传beaubeaufeature_bd</w:t>
      </w:r>
    </w:p>
    <w:p w:rsidR="00000000" w:rsidDel="00000000" w:rsidP="00000000" w:rsidRDefault="00000000" w:rsidRPr="00000000" w14:paraId="0000094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۱۴:۵۵:۱۷ [4][trackEvent] seesioniD:NXmSDR4dNFkVxwMxgqTsIVTom6CZJR0H</w:t>
      </w:r>
    </w:p>
    <w:p w:rsidR="00000000" w:rsidDel="00000000" w:rsidP="00000000" w:rsidRDefault="00000000" w:rsidRPr="00000000" w14:paraId="0000094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۱۴:۵۵:۱۷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4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۱۴:۵۵:۱۷ [4][firebase trackEvent 日志] 组装完成，开始做存储到firebase的处理</w:t>
      </w:r>
    </w:p>
    <w:p w:rsidR="00000000" w:rsidDel="00000000" w:rsidP="00000000" w:rsidRDefault="00000000" w:rsidRPr="00000000" w14:paraId="0000094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۱۴:۵۵:۱۷ [4][EventContentProvider] TimeElapsed(getEventDeviceInfo):8ms</w:t>
      </w:r>
    </w:p>
    <w:p w:rsidR="00000000" w:rsidDel="00000000" w:rsidP="00000000" w:rsidRDefault="00000000" w:rsidRPr="00000000" w14:paraId="0000094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۱۴:۵۵:۱۷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4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۱۴:۵۵:۱۷ [4][firebase trackEvent 日志] firebase事件上传beaubeaufeature_bd</w:t>
      </w:r>
    </w:p>
    <w:p w:rsidR="00000000" w:rsidDel="00000000" w:rsidP="00000000" w:rsidRDefault="00000000" w:rsidRPr="00000000" w14:paraId="0000094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۱۴:۵۵:۲۱ [4][trackEvent] seesioniD:NXmSDR4dNFkVxwMxgqTsIVTom6CZJR0H</w:t>
      </w:r>
    </w:p>
    <w:p w:rsidR="00000000" w:rsidDel="00000000" w:rsidP="00000000" w:rsidRDefault="00000000" w:rsidRPr="00000000" w14:paraId="0000094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۱۴:۵۵:۲۱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5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۱۴:۵۵:۲۱ [4][firebase trackEvent 日志] 组装完成，开始做存储到firebase的处理</w:t>
      </w:r>
    </w:p>
    <w:p w:rsidR="00000000" w:rsidDel="00000000" w:rsidP="00000000" w:rsidRDefault="00000000" w:rsidRPr="00000000" w14:paraId="0000095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۱۴:۵۵:۲۱ [4][EventContentProvider] TimeElapsed(getEventDeviceInfo):6ms</w:t>
      </w:r>
    </w:p>
    <w:p w:rsidR="00000000" w:rsidDel="00000000" w:rsidP="00000000" w:rsidRDefault="00000000" w:rsidRPr="00000000" w14:paraId="0000095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۱۴:۵۵:۲۱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5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۱۴:۵۵:۲۱ [4][firebase trackEvent 日志] firebase事件上传beauty_editclk_bd</w:t>
      </w:r>
    </w:p>
    <w:p w:rsidR="00000000" w:rsidDel="00000000" w:rsidP="00000000" w:rsidRDefault="00000000" w:rsidRPr="00000000" w14:paraId="0000095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۱۴:۵۵:۲۷ [4][trackEvent] seesioniD:NXmSDR4dNFkVxwMxgqTsIVTom6CZJR0H</w:t>
      </w:r>
    </w:p>
    <w:p w:rsidR="00000000" w:rsidDel="00000000" w:rsidP="00000000" w:rsidRDefault="00000000" w:rsidRPr="00000000" w14:paraId="0000095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۱۴:۵۵:۲۷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5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۱۴:۵۵:۲۷ [4][firebase trackEvent 日志] 组装完成，开始做存储到firebase的处理</w:t>
      </w:r>
    </w:p>
    <w:p w:rsidR="00000000" w:rsidDel="00000000" w:rsidP="00000000" w:rsidRDefault="00000000" w:rsidRPr="00000000" w14:paraId="0000095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۱۴:۵۵:۲۷ [4][EventContentProvider] TimeElapsed(getEventDeviceInfo):5ms</w:t>
      </w:r>
    </w:p>
    <w:p w:rsidR="00000000" w:rsidDel="00000000" w:rsidP="00000000" w:rsidRDefault="00000000" w:rsidRPr="00000000" w14:paraId="0000095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۱۴:۵۵:۲۷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5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۱۴:۵۵:۲۷ [4][firebase trackEvent 日志] firebase事件上传beaueditfeature_bd</w:t>
      </w:r>
    </w:p>
    <w:p w:rsidR="00000000" w:rsidDel="00000000" w:rsidP="00000000" w:rsidRDefault="00000000" w:rsidRPr="00000000" w14:paraId="0000095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۱۴:۵۵:۴۵ [4][trackEvent] seesioniD:NXmSDR4dNFkVxwMxgqTsIVTom6CZJR0H</w:t>
      </w:r>
    </w:p>
    <w:p w:rsidR="00000000" w:rsidDel="00000000" w:rsidP="00000000" w:rsidRDefault="00000000" w:rsidRPr="00000000" w14:paraId="0000095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۱۴:۵۵:۴۵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5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۱۴:۵۵:۴۵ [4][firebase trackEvent 日志] 组装完成，开始做存储到firebase的处理</w:t>
      </w:r>
    </w:p>
    <w:p w:rsidR="00000000" w:rsidDel="00000000" w:rsidP="00000000" w:rsidRDefault="00000000" w:rsidRPr="00000000" w14:paraId="0000095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۱۴:۵۵:۴۵ [4][EventContentProvider] TimeElapsed(getEventDeviceInfo):4ms</w:t>
      </w:r>
    </w:p>
    <w:p w:rsidR="00000000" w:rsidDel="00000000" w:rsidP="00000000" w:rsidRDefault="00000000" w:rsidRPr="00000000" w14:paraId="0000095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۱۴:۵۵:۴۵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5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۱۴:۵۵:۴۵ [4][firebase trackEvent 日志] firebase事件上传beaueditfeature_bd</w:t>
      </w:r>
    </w:p>
    <w:p w:rsidR="00000000" w:rsidDel="00000000" w:rsidP="00000000" w:rsidRDefault="00000000" w:rsidRPr="00000000" w14:paraId="0000096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۱۴:۵۵:۴۹ [4][trackEvent] seesioniD:NXmSDR4dNFkVxwMxgqTsIVTom6CZJR0H</w:t>
      </w:r>
    </w:p>
    <w:p w:rsidR="00000000" w:rsidDel="00000000" w:rsidP="00000000" w:rsidRDefault="00000000" w:rsidRPr="00000000" w14:paraId="0000096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۱۴:۵۵:۴۹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6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۱۴:۵۵:۴۹ [4][firebase trackEvent 日志] 组装完成，开始做存储到firebase的处理</w:t>
      </w:r>
    </w:p>
    <w:p w:rsidR="00000000" w:rsidDel="00000000" w:rsidP="00000000" w:rsidRDefault="00000000" w:rsidRPr="00000000" w14:paraId="0000096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۱۴:۵۵:۴۹ [4][EventContentProvider] TimeElapsed(getEventDeviceInfo):7ms</w:t>
      </w:r>
    </w:p>
    <w:p w:rsidR="00000000" w:rsidDel="00000000" w:rsidP="00000000" w:rsidRDefault="00000000" w:rsidRPr="00000000" w14:paraId="0000096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۱۴:۵۵:۴۹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6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۱۴:۵۵:۴۹ [4][firebase trackEvent 日志] firebase事件上传brightness_yes_bd</w:t>
      </w:r>
    </w:p>
    <w:p w:rsidR="00000000" w:rsidDel="00000000" w:rsidP="00000000" w:rsidRDefault="00000000" w:rsidRPr="00000000" w14:paraId="0000096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۱۴:۵۵:۵۳ [4][trackEvent] seesioniD:NXmSDR4dNFkVxwMxgqTsIVTom6CZJR0H</w:t>
      </w:r>
    </w:p>
    <w:p w:rsidR="00000000" w:rsidDel="00000000" w:rsidP="00000000" w:rsidRDefault="00000000" w:rsidRPr="00000000" w14:paraId="0000096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۱۴:۵۵:۵۳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6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۱۴:۵۵:۵۳ [4][firebase trackEvent 日志] 组装完成，开始做存储到firebase的处理</w:t>
      </w:r>
    </w:p>
    <w:p w:rsidR="00000000" w:rsidDel="00000000" w:rsidP="00000000" w:rsidRDefault="00000000" w:rsidRPr="00000000" w14:paraId="0000096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۱۴:۵۵:۵۳ [4][EventContentProvider] TimeElapsed(getEventDeviceInfo):5ms</w:t>
      </w:r>
    </w:p>
    <w:p w:rsidR="00000000" w:rsidDel="00000000" w:rsidP="00000000" w:rsidRDefault="00000000" w:rsidRPr="00000000" w14:paraId="0000096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۱۴:۵۵:۵۳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6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۱۴:۵۵:۵۳ [4][firebase trackEvent 日志] firebase事件上传beaueditfeature_bd</w:t>
      </w:r>
    </w:p>
    <w:p w:rsidR="00000000" w:rsidDel="00000000" w:rsidP="00000000" w:rsidRDefault="00000000" w:rsidRPr="00000000" w14:paraId="0000096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۱۴:۵۶:۰۰ [4][trackEvent] seesioniD:NXmSDR4dNFkVxwMxgqTsIVTom6CZJR0H</w:t>
      </w:r>
    </w:p>
    <w:p w:rsidR="00000000" w:rsidDel="00000000" w:rsidP="00000000" w:rsidRDefault="00000000" w:rsidRPr="00000000" w14:paraId="0000096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۱۴:۵۶:۰۰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6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۱۴:۵۶:۰۰ [4][EventContentProvider] TimeElapsed(getEventDeviceInfo):6ms</w:t>
      </w:r>
    </w:p>
    <w:p w:rsidR="00000000" w:rsidDel="00000000" w:rsidP="00000000" w:rsidRDefault="00000000" w:rsidRPr="00000000" w14:paraId="0000096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۱۴:۵۶:۰۰ [4][firebase trackEvent 日志] 组装完成，开始做存储到firebase的处理</w:t>
      </w:r>
    </w:p>
    <w:p w:rsidR="00000000" w:rsidDel="00000000" w:rsidP="00000000" w:rsidRDefault="00000000" w:rsidRPr="00000000" w14:paraId="0000097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۱۴:۵۶:۰۰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7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۱۴:۵۶:۰۰ [4][firebase trackEvent 日志] firebase事件上传beaueditfeature_bd</w:t>
      </w:r>
    </w:p>
    <w:p w:rsidR="00000000" w:rsidDel="00000000" w:rsidP="00000000" w:rsidRDefault="00000000" w:rsidRPr="00000000" w14:paraId="0000097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۱۴:۵۶:۱۱ [4][trackEvent] seesioniD:NXmSDR4dNFkVxwMxgqTsIVTom6CZJR0H</w:t>
      </w:r>
    </w:p>
    <w:p w:rsidR="00000000" w:rsidDel="00000000" w:rsidP="00000000" w:rsidRDefault="00000000" w:rsidRPr="00000000" w14:paraId="0000097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۱۴:۵۶:۱۱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7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۱۴:۵۶:۱۱ [4][firebase trackEvent 日志] 组装完成，开始做存储到firebase的处理</w:t>
      </w:r>
    </w:p>
    <w:p w:rsidR="00000000" w:rsidDel="00000000" w:rsidP="00000000" w:rsidRDefault="00000000" w:rsidRPr="00000000" w14:paraId="0000097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۱۴:۵۶:۱۱ [4][EventContentProvider] TimeElapsed(getEventDeviceInfo):6ms</w:t>
      </w:r>
    </w:p>
    <w:p w:rsidR="00000000" w:rsidDel="00000000" w:rsidP="00000000" w:rsidRDefault="00000000" w:rsidRPr="00000000" w14:paraId="0000097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۱۴:۵۶:۱۱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7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۱۴:۵۶:۱۱ [4][firebase trackEvent 日志] firebase事件上传beaueditfeature_bd</w:t>
      </w:r>
    </w:p>
    <w:p w:rsidR="00000000" w:rsidDel="00000000" w:rsidP="00000000" w:rsidRDefault="00000000" w:rsidRPr="00000000" w14:paraId="0000097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۱۴:۵۶:۲۹ [4][trackEvent] seesioniD:NXmSDR4dNFkVxwMxgqTsIVTom6CZJR0H</w:t>
      </w:r>
    </w:p>
    <w:p w:rsidR="00000000" w:rsidDel="00000000" w:rsidP="00000000" w:rsidRDefault="00000000" w:rsidRPr="00000000" w14:paraId="0000097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۱۴:۵۶:۲۹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7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۱۴:۵۶:۲۹ [4][firebase trackEvent 日志] 组装完成，开始做存储到firebase的处理</w:t>
      </w:r>
    </w:p>
    <w:p w:rsidR="00000000" w:rsidDel="00000000" w:rsidP="00000000" w:rsidRDefault="00000000" w:rsidRPr="00000000" w14:paraId="0000097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۱۴:۵۶:۲۹ [4][EventContentProvider] TimeElapsed(getEventDeviceInfo):6ms</w:t>
      </w:r>
    </w:p>
    <w:p w:rsidR="00000000" w:rsidDel="00000000" w:rsidP="00000000" w:rsidRDefault="00000000" w:rsidRPr="00000000" w14:paraId="0000097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۱۴:۵۶:۲۹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7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۱۴:۵۶:۲۹ [4][firebase trackEvent 日志] firebase事件上传beauty_clk_makeup_bd</w:t>
      </w:r>
    </w:p>
    <w:p w:rsidR="00000000" w:rsidDel="00000000" w:rsidP="00000000" w:rsidRDefault="00000000" w:rsidRPr="00000000" w14:paraId="0000097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۱۴:۵۶:۲۹ [4][trackEvent] seesioniD:NXmSDR4dNFkVxwMxgqTsIVTom6CZJR0H</w:t>
      </w:r>
    </w:p>
    <w:p w:rsidR="00000000" w:rsidDel="00000000" w:rsidP="00000000" w:rsidRDefault="00000000" w:rsidRPr="00000000" w14:paraId="0000097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۱۴:۵۶:۲۹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8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۱۴:۵۶:۲۹ [4][firebase trackEvent 日志] 组装完成，开始做存储到firebase的处理</w:t>
      </w:r>
    </w:p>
    <w:p w:rsidR="00000000" w:rsidDel="00000000" w:rsidP="00000000" w:rsidRDefault="00000000" w:rsidRPr="00000000" w14:paraId="0000098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۱۴:۵۶:۲۹ [4][EventContentProvider] TimeElapsed(getEventDeviceInfo):5ms</w:t>
      </w:r>
    </w:p>
    <w:p w:rsidR="00000000" w:rsidDel="00000000" w:rsidP="00000000" w:rsidRDefault="00000000" w:rsidRPr="00000000" w14:paraId="0000098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۱۴:۵۶:۲۹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8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۱۴:۵۶:۲۹ [4][firebase trackEvent 日志] firebase事件上传beauty_clk_makeup_category_bd</w:t>
      </w:r>
    </w:p>
    <w:p w:rsidR="00000000" w:rsidDel="00000000" w:rsidP="00000000" w:rsidRDefault="00000000" w:rsidRPr="00000000" w14:paraId="0000098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۱۴:۵۶:۳۱ [4][trackEvent] seesioniD:NXmSDR4dNFkVxwMxgqTsIVTom6CZJR0H</w:t>
      </w:r>
    </w:p>
    <w:p w:rsidR="00000000" w:rsidDel="00000000" w:rsidP="00000000" w:rsidRDefault="00000000" w:rsidRPr="00000000" w14:paraId="0000098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۱۴:۵۶:۳۱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8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۱۴:۵۶:۳۱ [4][firebase trackEvent 日志] 组装完成，开始做存储到firebase的处理</w:t>
      </w:r>
    </w:p>
    <w:p w:rsidR="00000000" w:rsidDel="00000000" w:rsidP="00000000" w:rsidRDefault="00000000" w:rsidRPr="00000000" w14:paraId="0000098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۱۴:۵۶:۳۱ [4][EventContentProvider] TimeElapsed(getEventDeviceInfo):6ms</w:t>
      </w:r>
    </w:p>
    <w:p w:rsidR="00000000" w:rsidDel="00000000" w:rsidP="00000000" w:rsidRDefault="00000000" w:rsidRPr="00000000" w14:paraId="0000098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8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۱۴:۵۶:۳۱ [4][firebase trackEvent 日志] firebase事件上传beauty_clk_makeup_category_bd</w:t>
      </w:r>
    </w:p>
    <w:p w:rsidR="00000000" w:rsidDel="00000000" w:rsidP="00000000" w:rsidRDefault="00000000" w:rsidRPr="00000000" w14:paraId="0000098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۱۴:۵۶:۳۱ [4][trackEvent] seesioniD:NXmSDR4dNFkVxwMxgqTsIVTom6CZJR0H</w:t>
      </w:r>
    </w:p>
    <w:p w:rsidR="00000000" w:rsidDel="00000000" w:rsidP="00000000" w:rsidRDefault="00000000" w:rsidRPr="00000000" w14:paraId="0000098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۱۴:۵۶:۳۱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8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۱۴:۵۶:۳۱ [4][firebase trackEvent 日志] 组装完成，开始做存储到firebase的处理</w:t>
      </w:r>
    </w:p>
    <w:p w:rsidR="00000000" w:rsidDel="00000000" w:rsidP="00000000" w:rsidRDefault="00000000" w:rsidRPr="00000000" w14:paraId="0000098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8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۱۴:۵۶:۳۱ [4][EventContentProvider] TimeElapsed(getEventDeviceInfo):9ms</w:t>
      </w:r>
    </w:p>
    <w:p w:rsidR="00000000" w:rsidDel="00000000" w:rsidP="00000000" w:rsidRDefault="00000000" w:rsidRPr="00000000" w14:paraId="0000098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۱۴:۵۶:۳۱ [4][firebase trackEvent 日志] firebase事件上传beauty_clk_makeup_category_bd</w:t>
      </w:r>
    </w:p>
    <w:p w:rsidR="00000000" w:rsidDel="00000000" w:rsidP="00000000" w:rsidRDefault="00000000" w:rsidRPr="00000000" w14:paraId="0000099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۱۴:۵۶:۳۴ [4][trackEvent] seesioniD:NXmSDR4dNFkVxwMxgqTsIVTom6CZJR0H</w:t>
      </w:r>
    </w:p>
    <w:p w:rsidR="00000000" w:rsidDel="00000000" w:rsidP="00000000" w:rsidRDefault="00000000" w:rsidRPr="00000000" w14:paraId="0000099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۱۴:۵۶:۳۴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9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۱۴:۵۶:۳۴ [4][firebase trackEvent 日志] 组装完成，开始做存储到firebase的处理</w:t>
      </w:r>
    </w:p>
    <w:p w:rsidR="00000000" w:rsidDel="00000000" w:rsidP="00000000" w:rsidRDefault="00000000" w:rsidRPr="00000000" w14:paraId="0000099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۱۴:۵۶:۳۴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9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۱۴:۵۶:۳۴ [4][firebase trackEvent 日志] firebase事件上传beauty_filterclk_bd</w:t>
      </w:r>
    </w:p>
    <w:p w:rsidR="00000000" w:rsidDel="00000000" w:rsidP="00000000" w:rsidRDefault="00000000" w:rsidRPr="00000000" w14:paraId="0000099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۱۴:۵۶:۳۴ [4][EventContentProvider] TimeElapsed(getEventDeviceInfo):29ms</w:t>
      </w:r>
    </w:p>
    <w:p w:rsidR="00000000" w:rsidDel="00000000" w:rsidP="00000000" w:rsidRDefault="00000000" w:rsidRPr="00000000" w14:paraId="0000099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۱۴:۵۶:۵۵ [4][trackEvent] seesioniD:NXmSDR4dNFkVxwMxgqTsIVTom6CZJR0H</w:t>
      </w:r>
    </w:p>
    <w:p w:rsidR="00000000" w:rsidDel="00000000" w:rsidP="00000000" w:rsidRDefault="00000000" w:rsidRPr="00000000" w14:paraId="0000099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۱۴:۵۶:۵۵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9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۱۴:۵۶:۵۵ [4][firebase trackEvent 日志] 组装完成，开始做存储到firebase的处理</w:t>
      </w:r>
    </w:p>
    <w:p w:rsidR="00000000" w:rsidDel="00000000" w:rsidP="00000000" w:rsidRDefault="00000000" w:rsidRPr="00000000" w14:paraId="0000099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۱۴:۵۶:۵۵ [4][EventContentProvider] TimeElapsed(getEventDeviceInfo):5ms</w:t>
      </w:r>
    </w:p>
    <w:p w:rsidR="00000000" w:rsidDel="00000000" w:rsidP="00000000" w:rsidRDefault="00000000" w:rsidRPr="00000000" w14:paraId="0000099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۱۴:۵۶:۵۵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9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۱۴:۵۶:۵۵ [4][firebase trackEvent 日志] firebase事件上传beauty_ar_tab_clk_bd</w:t>
      </w:r>
    </w:p>
    <w:p w:rsidR="00000000" w:rsidDel="00000000" w:rsidP="00000000" w:rsidRDefault="00000000" w:rsidRPr="00000000" w14:paraId="0000099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[4][trackEvent] seesioniD:NXmSDR4dNFkVxwMxgqTsIVTom6CZJR0H</w:t>
      </w:r>
    </w:p>
    <w:p w:rsidR="00000000" w:rsidDel="00000000" w:rsidP="00000000" w:rsidRDefault="00000000" w:rsidRPr="00000000" w14:paraId="0000099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۱۴:۵۷:۰۱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9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[4][firebase trackEvent 日志] 组装完成，开始做存储到firebase的处理</w:t>
      </w:r>
    </w:p>
    <w:p w:rsidR="00000000" w:rsidDel="00000000" w:rsidP="00000000" w:rsidRDefault="00000000" w:rsidRPr="00000000" w14:paraId="0000099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[4][EventContentProvider] TimeElapsed(getEventDeviceInfo):7ms</w:t>
      </w:r>
    </w:p>
    <w:p w:rsidR="00000000" w:rsidDel="00000000" w:rsidP="00000000" w:rsidRDefault="00000000" w:rsidRPr="00000000" w14:paraId="000009A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A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[4][firebase trackEvent 日志] firebase事件上传ad_beautifysvclk</w:t>
      </w:r>
    </w:p>
    <w:p w:rsidR="00000000" w:rsidDel="00000000" w:rsidP="00000000" w:rsidRDefault="00000000" w:rsidRPr="00000000" w14:paraId="000009A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[4][trackEvent] seesioniD:NXmSDR4dNFkVxwMxgqTsIVTom6CZJR0H</w:t>
      </w:r>
    </w:p>
    <w:p w:rsidR="00000000" w:rsidDel="00000000" w:rsidP="00000000" w:rsidRDefault="00000000" w:rsidRPr="00000000" w14:paraId="000009A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۱۴:۵۷:۰۱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A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[4][firebase trackEvent 日志] 组装完成，开始做存储到firebase的处理</w:t>
      </w:r>
    </w:p>
    <w:p w:rsidR="00000000" w:rsidDel="00000000" w:rsidP="00000000" w:rsidRDefault="00000000" w:rsidRPr="00000000" w14:paraId="000009A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[4][EventContentProvider] TimeElapsed(getEventDeviceInfo):8ms</w:t>
      </w:r>
    </w:p>
    <w:p w:rsidR="00000000" w:rsidDel="00000000" w:rsidP="00000000" w:rsidRDefault="00000000" w:rsidRPr="00000000" w14:paraId="000009A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A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[4][firebase trackEvent 日志] firebase事件上传beautifysave_bd</w:t>
      </w:r>
    </w:p>
    <w:p w:rsidR="00000000" w:rsidDel="00000000" w:rsidP="00000000" w:rsidRDefault="00000000" w:rsidRPr="00000000" w14:paraId="000009A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[4][EventContentProvider] TimeElapsed(getEventDeviceInfo):4ms</w:t>
      </w:r>
    </w:p>
    <w:p w:rsidR="00000000" w:rsidDel="00000000" w:rsidP="00000000" w:rsidRDefault="00000000" w:rsidRPr="00000000" w14:paraId="000009A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[4][trackEvent] seesioniD:NXmSDR4dNFkVxwMxgqTsIVTom6CZJR0H</w:t>
      </w:r>
    </w:p>
    <w:p w:rsidR="00000000" w:rsidDel="00000000" w:rsidP="00000000" w:rsidRDefault="00000000" w:rsidRPr="00000000" w14:paraId="000009A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۱۴:۵۷:۰۱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A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[4][firebase trackEvent 日志] 组装完成，开始做存储到firebase的处理</w:t>
      </w:r>
    </w:p>
    <w:p w:rsidR="00000000" w:rsidDel="00000000" w:rsidP="00000000" w:rsidRDefault="00000000" w:rsidRPr="00000000" w14:paraId="000009A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[4][EventContentProvider] TimeElapsed(getEventDeviceInfo):4ms</w:t>
      </w:r>
    </w:p>
    <w:p w:rsidR="00000000" w:rsidDel="00000000" w:rsidP="00000000" w:rsidRDefault="00000000" w:rsidRPr="00000000" w14:paraId="000009A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A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[4][firebase trackEvent 日志] firebase事件上传ad_save_page_show</w:t>
      </w:r>
    </w:p>
    <w:p w:rsidR="00000000" w:rsidDel="00000000" w:rsidP="00000000" w:rsidRDefault="00000000" w:rsidRPr="00000000" w14:paraId="000009A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[4][trackEvent] seesioniD:NXmSDR4dNFkVxwMxgqTsIVTom6CZJR0H</w:t>
      </w:r>
    </w:p>
    <w:p w:rsidR="00000000" w:rsidDel="00000000" w:rsidP="00000000" w:rsidRDefault="00000000" w:rsidRPr="00000000" w14:paraId="000009B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۱۴:۵۷:۰۱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B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[4][firebase trackEvent 日志] 组装完成，开始做存储到firebase的处理</w:t>
      </w:r>
    </w:p>
    <w:p w:rsidR="00000000" w:rsidDel="00000000" w:rsidP="00000000" w:rsidRDefault="00000000" w:rsidRPr="00000000" w14:paraId="000009B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B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[4][firebase trackEvent 日志] firebase事件上传ad_save_beautify_pv</w:t>
      </w:r>
    </w:p>
    <w:p w:rsidR="00000000" w:rsidDel="00000000" w:rsidP="00000000" w:rsidRDefault="00000000" w:rsidRPr="00000000" w14:paraId="000009B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[4][EventContentProvider] TimeElapsed(getEventDeviceInfo):6ms</w:t>
      </w:r>
    </w:p>
    <w:p w:rsidR="00000000" w:rsidDel="00000000" w:rsidP="00000000" w:rsidRDefault="00000000" w:rsidRPr="00000000" w14:paraId="000009B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۱۴:۵۷:۰۱ [4][EventContentProvider] TimeElapsed(getEventDeviceInfo):3ms</w:t>
      </w:r>
    </w:p>
    <w:p w:rsidR="00000000" w:rsidDel="00000000" w:rsidP="00000000" w:rsidRDefault="00000000" w:rsidRPr="00000000" w14:paraId="000009B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۱۴:۵۷:۰۴ [4][trackEvent] seesioniD:NXmSDR4dNFkVxwMxgqTsIVTom6CZJR0H</w:t>
      </w:r>
    </w:p>
    <w:p w:rsidR="00000000" w:rsidDel="00000000" w:rsidP="00000000" w:rsidRDefault="00000000" w:rsidRPr="00000000" w14:paraId="000009B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۱۴:۵۷:۰۴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B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۱۴:۵۷:۰۴ [4][firebase trackEvent 日志] 组装完成，开始做存储到firebase的处理</w:t>
      </w:r>
    </w:p>
    <w:p w:rsidR="00000000" w:rsidDel="00000000" w:rsidP="00000000" w:rsidRDefault="00000000" w:rsidRPr="00000000" w14:paraId="000009B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۱۴:۵۷:۰۴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B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۱۴:۵۷:۰۴ [4][EventContentProvider] TimeElapsed(getEventDeviceInfo):6ms</w:t>
      </w:r>
    </w:p>
    <w:p w:rsidR="00000000" w:rsidDel="00000000" w:rsidP="00000000" w:rsidRDefault="00000000" w:rsidRPr="00000000" w14:paraId="000009B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۱۴:۵۷:۰۴ [4][firebase trackEvent 日志] firebase事件上传ad_save_beautify_share</w:t>
      </w:r>
    </w:p>
    <w:p w:rsidR="00000000" w:rsidDel="00000000" w:rsidP="00000000" w:rsidRDefault="00000000" w:rsidRPr="00000000" w14:paraId="000009B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۱۴:۵۷:۰۴ [4][EventContentProvider] TimeElapsed(getEventDeviceInfo):21ms</w:t>
      </w:r>
    </w:p>
    <w:p w:rsidR="00000000" w:rsidDel="00000000" w:rsidP="00000000" w:rsidRDefault="00000000" w:rsidRPr="00000000" w14:paraId="000009B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9B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B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9C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[4][EventContentProvider] TimeElapsed(getEventDeviceInfo):19ms</w:t>
      </w:r>
    </w:p>
    <w:p w:rsidR="00000000" w:rsidDel="00000000" w:rsidP="00000000" w:rsidRDefault="00000000" w:rsidRPr="00000000" w14:paraId="000009C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C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firebase事件上传beauty_appr_time_bd</w:t>
      </w:r>
    </w:p>
    <w:p w:rsidR="00000000" w:rsidDel="00000000" w:rsidP="00000000" w:rsidRDefault="00000000" w:rsidRPr="00000000" w14:paraId="000009C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9C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C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9C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C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firebase事件上传app_end_bd</w:t>
      </w:r>
    </w:p>
    <w:p w:rsidR="00000000" w:rsidDel="00000000" w:rsidP="00000000" w:rsidRDefault="00000000" w:rsidRPr="00000000" w14:paraId="000009C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9C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C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9C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C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firebase事件上传app_bluetooth status_bd</w:t>
      </w:r>
    </w:p>
    <w:p w:rsidR="00000000" w:rsidDel="00000000" w:rsidP="00000000" w:rsidRDefault="00000000" w:rsidRPr="00000000" w14:paraId="000009C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[4][ActivityTaskProvider] PageInvisibleDelayRunnable submit with:[ActivityTaskParam{mHashCode=74088293, mName='null', mTime=1606476435514}]</w:t>
      </w:r>
    </w:p>
    <w:p w:rsidR="00000000" w:rsidDel="00000000" w:rsidP="00000000" w:rsidRDefault="00000000" w:rsidRPr="00000000" w14:paraId="000009C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[4][EventContentProvider] TimeElapsed(getEventDeviceInfo):2ms</w:t>
      </w:r>
    </w:p>
    <w:p w:rsidR="00000000" w:rsidDel="00000000" w:rsidP="00000000" w:rsidRDefault="00000000" w:rsidRPr="00000000" w14:paraId="000009C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[4][ActivityTaskProvider] PageInvisibleDelayRunnable ahead with:[onStart]</w:t>
      </w:r>
    </w:p>
    <w:p w:rsidR="00000000" w:rsidDel="00000000" w:rsidP="00000000" w:rsidRDefault="00000000" w:rsidRPr="00000000" w14:paraId="000009D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9D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D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9D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D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firebase事件上传app_start_bd</w:t>
      </w:r>
    </w:p>
    <w:p w:rsidR="00000000" w:rsidDel="00000000" w:rsidP="00000000" w:rsidRDefault="00000000" w:rsidRPr="00000000" w14:paraId="000009D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9D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D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9D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D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firebase事件上传bp_app_start_bd</w:t>
      </w:r>
    </w:p>
    <w:p w:rsidR="00000000" w:rsidDel="00000000" w:rsidP="00000000" w:rsidRDefault="00000000" w:rsidRPr="00000000" w14:paraId="000009D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9D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D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9D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D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firebase事件上传app_bluetooth status_bd</w:t>
      </w:r>
    </w:p>
    <w:p w:rsidR="00000000" w:rsidDel="00000000" w:rsidP="00000000" w:rsidRDefault="00000000" w:rsidRPr="00000000" w14:paraId="000009D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9E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E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9E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E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firebase事件上传beauty_appr_bd</w:t>
      </w:r>
    </w:p>
    <w:p w:rsidR="00000000" w:rsidDel="00000000" w:rsidP="00000000" w:rsidRDefault="00000000" w:rsidRPr="00000000" w14:paraId="000009E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[4][日志] eventType：beauty_edit</w:t>
      </w:r>
    </w:p>
    <w:p w:rsidR="00000000" w:rsidDel="00000000" w:rsidP="00000000" w:rsidRDefault="00000000" w:rsidRPr="00000000" w14:paraId="000009E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9E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E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9E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E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firebase事件上传ad_save_page_show</w:t>
      </w:r>
    </w:p>
    <w:p w:rsidR="00000000" w:rsidDel="00000000" w:rsidP="00000000" w:rsidRDefault="00000000" w:rsidRPr="00000000" w14:paraId="000009E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9E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۱۴:۵۷:۱۵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E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9E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E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۱۴:۵۷:۱۵ [4][firebase trackEvent 日志] firebase事件上传ad_save_beautify_pv</w:t>
      </w:r>
    </w:p>
    <w:p w:rsidR="00000000" w:rsidDel="00000000" w:rsidP="00000000" w:rsidRDefault="00000000" w:rsidRPr="00000000" w14:paraId="000009E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[4][EventContentProvider] TimeElapsed(getEventDeviceInfo):6ms</w:t>
      </w:r>
    </w:p>
    <w:p w:rsidR="00000000" w:rsidDel="00000000" w:rsidP="00000000" w:rsidRDefault="00000000" w:rsidRPr="00000000" w14:paraId="000009F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[4][EventContentProvider] TimeElapsed(getEventDeviceInfo):21ms</w:t>
      </w:r>
    </w:p>
    <w:p w:rsidR="00000000" w:rsidDel="00000000" w:rsidP="00000000" w:rsidRDefault="00000000" w:rsidRPr="00000000" w14:paraId="000009F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[4][EventContentProvider] TimeElapsed(getEventDeviceInfo):3ms</w:t>
      </w:r>
    </w:p>
    <w:p w:rsidR="00000000" w:rsidDel="00000000" w:rsidP="00000000" w:rsidRDefault="00000000" w:rsidRPr="00000000" w14:paraId="000009F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[6][ABTestingManager] java.net.UnknownHostException: Unable to resolve host "meepo.meitustat.com": No address associated with hostname</w:t>
      </w:r>
    </w:p>
    <w:p w:rsidR="00000000" w:rsidDel="00000000" w:rsidP="00000000" w:rsidRDefault="00000000" w:rsidRPr="00000000" w14:paraId="000009F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[4][EventContentProvider] TimeElapsed(getEventDeviceInfo):13ms</w:t>
      </w:r>
    </w:p>
    <w:p w:rsidR="00000000" w:rsidDel="00000000" w:rsidP="00000000" w:rsidRDefault="00000000" w:rsidRPr="00000000" w14:paraId="000009F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[4][EventContentProvider] TimeElapsed(getEventDeviceInfo):5ms</w:t>
      </w:r>
    </w:p>
    <w:p w:rsidR="00000000" w:rsidDel="00000000" w:rsidP="00000000" w:rsidRDefault="00000000" w:rsidRPr="00000000" w14:paraId="000009F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[4][trackEvent] seesioniD:NXmSDR4dNFkVxwMxgqTsIVTom6CZJR0H</w:t>
      </w:r>
    </w:p>
    <w:p w:rsidR="00000000" w:rsidDel="00000000" w:rsidP="00000000" w:rsidRDefault="00000000" w:rsidRPr="00000000" w14:paraId="000009F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۱۴:۵۷:۱۶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9F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[4][firebase trackEvent 日志] 组装完成，开始做存储到firebase的处理</w:t>
      </w:r>
    </w:p>
    <w:p w:rsidR="00000000" w:rsidDel="00000000" w:rsidP="00000000" w:rsidRDefault="00000000" w:rsidRPr="00000000" w14:paraId="000009F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[4][EventContentProvider] TimeElapsed(getEventDeviceInfo):3ms</w:t>
      </w:r>
    </w:p>
    <w:p w:rsidR="00000000" w:rsidDel="00000000" w:rsidP="00000000" w:rsidRDefault="00000000" w:rsidRPr="00000000" w14:paraId="000009F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9F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[4][firebase trackEvent 日志] firebase事件上传ad_save_beautify_share</w:t>
      </w:r>
    </w:p>
    <w:p w:rsidR="00000000" w:rsidDel="00000000" w:rsidP="00000000" w:rsidRDefault="00000000" w:rsidRPr="00000000" w14:paraId="000009F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[6][ABTestingManager] java.net.UnknownHostException: Unable to resolve host "meepo.meitustat.com": No address associated with hostname</w:t>
      </w:r>
    </w:p>
    <w:p w:rsidR="00000000" w:rsidDel="00000000" w:rsidP="00000000" w:rsidRDefault="00000000" w:rsidRPr="00000000" w14:paraId="000009F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[4][EventContentProvider] TimeElapsed(getEventDeviceInfo):53ms</w:t>
      </w:r>
    </w:p>
    <w:p w:rsidR="00000000" w:rsidDel="00000000" w:rsidP="00000000" w:rsidRDefault="00000000" w:rsidRPr="00000000" w14:paraId="000009F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۱۴:۵۷:۱۶ [4][EventContentProvider] TimeElapsed(getEventDeviceInfo):30ms</w:t>
      </w:r>
    </w:p>
    <w:p w:rsidR="00000000" w:rsidDel="00000000" w:rsidP="00000000" w:rsidRDefault="00000000" w:rsidRPr="00000000" w14:paraId="000009F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۱۴:۵۷:۲۷ [4][trackEvent] seesioniD:NXmSDR4dNFkVxwMxgqTsIVTom6CZJR0H</w:t>
      </w:r>
    </w:p>
    <w:p w:rsidR="00000000" w:rsidDel="00000000" w:rsidP="00000000" w:rsidRDefault="00000000" w:rsidRPr="00000000" w14:paraId="000009F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۱۴:۵۷:۲۷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A0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۱۴:۵۷:۲۷ [4][firebase trackEvent 日志] 组装完成，开始做存储到firebase的处理</w:t>
      </w:r>
    </w:p>
    <w:p w:rsidR="00000000" w:rsidDel="00000000" w:rsidP="00000000" w:rsidRDefault="00000000" w:rsidRPr="00000000" w14:paraId="00000A0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۱۴:۵۷:۲۷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0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۱۴:۵۷:۲۷ [4][firebase trackEvent 日志] firebase事件上传beauty_appr_time_bd</w:t>
      </w:r>
    </w:p>
    <w:p w:rsidR="00000000" w:rsidDel="00000000" w:rsidP="00000000" w:rsidRDefault="00000000" w:rsidRPr="00000000" w14:paraId="00000A0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۱۴:۵۷:۲۸ [4][EventContentProvider] TimeElapsed(getEventDeviceInfo):278ms</w:t>
      </w:r>
    </w:p>
    <w:p w:rsidR="00000000" w:rsidDel="00000000" w:rsidP="00000000" w:rsidRDefault="00000000" w:rsidRPr="00000000" w14:paraId="00000A0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۱۴:۵۷:۲۸ [4][trackEvent] seesioniD:NXmSDR4dNFkVxwMxgqTsIVTom6CZJR0H</w:t>
      </w:r>
    </w:p>
    <w:p w:rsidR="00000000" w:rsidDel="00000000" w:rsidP="00000000" w:rsidRDefault="00000000" w:rsidRPr="00000000" w14:paraId="00000A0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۲۰۱۱۲۷ ۱۴:۵۷:۲۸ [4][</w:t>
      </w:r>
      <w:r w:rsidDel="00000000" w:rsidR="00000000" w:rsidRPr="00000000">
        <w:rPr>
          <w:rtl w:val="0"/>
        </w:rPr>
        <w:t xml:space="preserve">日志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deviceInfo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rain</w:t>
      </w:r>
      <w:r w:rsidDel="00000000" w:rsidR="00000000" w:rsidRPr="00000000">
        <w:rPr>
          <w:rtl w:val="0"/>
        </w:rPr>
        <w:t xml:space="preserve">:۱٫۷۹,۰٫۰۲;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:۱۰٫۳۶,۰٫۴۶;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NoNetwork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lat</w:t>
      </w:r>
      <w:r w:rsidDel="00000000" w:rsidR="00000000" w:rsidRPr="00000000">
        <w:rPr>
          <w:rtl w:val="0"/>
        </w:rPr>
        <w:t xml:space="preserve">:;</w:t>
      </w:r>
      <w:r w:rsidDel="00000000" w:rsidR="00000000" w:rsidRPr="00000000">
        <w:rPr>
          <w:rtl w:val="0"/>
        </w:rPr>
        <w:t xml:space="preserve">lon</w:t>
      </w:r>
      <w:r w:rsidDel="00000000" w:rsidR="00000000" w:rsidRPr="00000000">
        <w:rPr>
          <w:rtl w:val="0"/>
        </w:rPr>
        <w:t xml:space="preserve">:;</w:t>
      </w:r>
    </w:p>
    <w:p w:rsidR="00000000" w:rsidDel="00000000" w:rsidP="00000000" w:rsidRDefault="00000000" w:rsidRPr="00000000" w14:paraId="00000A0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۱۴:۵۷:۲۸ [4][firebase trackEvent 日志] 组装完成，开始做存储到firebase的处理</w:t>
      </w:r>
    </w:p>
    <w:p w:rsidR="00000000" w:rsidDel="00000000" w:rsidP="00000000" w:rsidRDefault="00000000" w:rsidRPr="00000000" w14:paraId="00000A0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۱۴:۵۷:۲۸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0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۱۴:۵۷:۲۸ [4][firebase trackEvent 日志] firebase事件上传app_end_bd</w:t>
      </w:r>
    </w:p>
    <w:p w:rsidR="00000000" w:rsidDel="00000000" w:rsidP="00000000" w:rsidRDefault="00000000" w:rsidRPr="00000000" w14:paraId="00000A0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۱۴:۵۷:۲۹ [4][ActivityTaskProvider] PageInvisibleDelayRunnable submit with:[ActivityTaskParam{mHashCode=74088293, mName='null', mTime=1606476448037}]</w:t>
      </w:r>
    </w:p>
    <w:p w:rsidR="00000000" w:rsidDel="00000000" w:rsidP="00000000" w:rsidRDefault="00000000" w:rsidRPr="00000000" w14:paraId="00000A0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۱۴:۵۸:۲۴ [4][InitializerChecker] Current com.meitu.library.analytics.sdk.m.g not initialization.</w:t>
      </w:r>
    </w:p>
    <w:p w:rsidR="00000000" w:rsidDel="00000000" w:rsidP="00000000" w:rsidRDefault="00000000" w:rsidRPr="00000000" w14:paraId="00000A0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۱۴:۵۸:۲۴ [4][TeemoContext] Start with AppKey: C6FF0769324CD2F1</w:t>
      </w:r>
    </w:p>
    <w:p w:rsidR="00000000" w:rsidDel="00000000" w:rsidP="00000000" w:rsidRDefault="00000000" w:rsidRPr="00000000" w14:paraId="00000A0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۱۴:۵۸:۲۵ [4][JsonStorage] Successful load json:/data/user/0/com.commsource.beautyplus/app_teemo_test/TeemoPrefs.mo</w:t>
      </w:r>
    </w:p>
    <w:p w:rsidR="00000000" w:rsidDel="00000000" w:rsidP="00000000" w:rsidRDefault="00000000" w:rsidRPr="00000000" w14:paraId="00000A0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۱۴:۵۸:۲۵ [4][JsonStorage] Successful load json:/storage/emulated/0/.teemo/SharePrefs.mo</w:t>
      </w:r>
    </w:p>
    <w:p w:rsidR="00000000" w:rsidDel="00000000" w:rsidP="00000000" w:rsidRDefault="00000000" w:rsidRPr="00000000" w14:paraId="00000A0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۱۴:۵۸:۲۵ [4][StorageManager] SharedStorage file changed in app closed state, await sync.</w:t>
      </w:r>
    </w:p>
    <w:p w:rsidR="00000000" w:rsidDel="00000000" w:rsidP="00000000" w:rsidRDefault="00000000" w:rsidRPr="00000000" w14:paraId="00000A0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۱۴:۵۸:۲۵ [4][StorageManager] SharedStorage file changed, try overlay.</w:t>
      </w:r>
    </w:p>
    <w:p w:rsidR="00000000" w:rsidDel="00000000" w:rsidP="00000000" w:rsidRDefault="00000000" w:rsidRPr="00000000" w14:paraId="00000A1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۲۰۱۱۲۷ ۱۴:۵۸:۲۵ [4][JsonStorage] OverlayJsonValue end! errorCount:0</w:t>
      </w:r>
    </w:p>
    <w:p w:rsidR="00000000" w:rsidDel="00000000" w:rsidP="00000000" w:rsidRDefault="00000000" w:rsidRPr="00000000" w14:paraId="00000A1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۲۰۱۲۲۶ ۱۹:۰۵:۲۱ [4][InitializerChecker] Current com.meitu.library.analytics.sdk.m.g not initialization.</w:t>
      </w:r>
    </w:p>
    <w:p w:rsidR="00000000" w:rsidDel="00000000" w:rsidP="00000000" w:rsidRDefault="00000000" w:rsidRPr="00000000" w14:paraId="00000A1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۲۰۱۲۲۶ ۱۹:۰۵:۲۱ [4][TeemoContext] Start with AppKey: C6FF0769324CD2F1</w:t>
      </w:r>
    </w:p>
    <w:p w:rsidR="00000000" w:rsidDel="00000000" w:rsidP="00000000" w:rsidRDefault="00000000" w:rsidRPr="00000000" w14:paraId="00000A1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۲۰۱۲۲۶ ۱۹:۰۵:۲۲ [4][JsonStorage] Successful load json:/data/user/0/com.commsource.beautyplus/app_teemo_test/TeemoPrefs.mo</w:t>
      </w:r>
    </w:p>
    <w:p w:rsidR="00000000" w:rsidDel="00000000" w:rsidP="00000000" w:rsidRDefault="00000000" w:rsidRPr="00000000" w14:paraId="00000A1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۲۰۱۲۲۶ ۱۹:۰۵:۲۲ [4][JsonStorage] Successful load json:/storage/emulated/0/.teemo/SharePrefs.mo</w:t>
      </w:r>
    </w:p>
    <w:p w:rsidR="00000000" w:rsidDel="00000000" w:rsidP="00000000" w:rsidRDefault="00000000" w:rsidRPr="00000000" w14:paraId="00000A1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۲۰۱۲۲۶ ۱۹:۰۵:۲۲ [4][StorageManager] SharedStorage file changed in app closed state, await sync.</w:t>
      </w:r>
    </w:p>
    <w:p w:rsidR="00000000" w:rsidDel="00000000" w:rsidP="00000000" w:rsidRDefault="00000000" w:rsidRPr="00000000" w14:paraId="00000A1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۲۰۱۲۲۶ ۱۹:۰۵:۲۲ [4][StorageManager] SharedStorage file changed, try overlay.</w:t>
      </w:r>
    </w:p>
    <w:p w:rsidR="00000000" w:rsidDel="00000000" w:rsidP="00000000" w:rsidRDefault="00000000" w:rsidRPr="00000000" w14:paraId="00000A1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۲۰۱۲۲۶ ۱۹:۰۵:۲۲ [4][JsonStorage] OverlayJsonValue end! errorCount:0</w:t>
      </w:r>
    </w:p>
    <w:p w:rsidR="00000000" w:rsidDel="00000000" w:rsidP="00000000" w:rsidRDefault="00000000" w:rsidRPr="00000000" w14:paraId="00000A18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۲۰۱۲۲۶ ۱۹:۰۵:۲۲ [4][SetupMainClient] On initialized done!</w:t>
      </w:r>
    </w:p>
    <w:p w:rsidR="00000000" w:rsidDel="00000000" w:rsidP="00000000" w:rsidRDefault="00000000" w:rsidRPr="00000000" w14:paraId="00000A1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۲۰۱۲۲۶ ۱۹:۰۵:۲۲ [4][Teemo] TimeElapsed(Teemo.setup):268ms</w:t>
      </w:r>
    </w:p>
    <w:p w:rsidR="00000000" w:rsidDel="00000000" w:rsidP="00000000" w:rsidRDefault="00000000" w:rsidRPr="00000000" w14:paraId="00000A1A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۲۰۱۲۲۶ ۱۹:۰۵:۲۳ [4][AppAnalyzerImpl] tryStar Session:尝试开启一个session</w:t>
      </w:r>
    </w:p>
    <w:p w:rsidR="00000000" w:rsidDel="00000000" w:rsidP="00000000" w:rsidRDefault="00000000" w:rsidRPr="00000000" w14:paraId="00000A1B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۲۰۱۲۲۶ ۱۹:۰۵:۲۳ [4][trackEvent] seesioniD:YeVExxYxcqI83Vd9WJqYKLkZvEdVOq7P</w:t>
      </w:r>
      <w:hyperlink r:id="rId7">
        <w:r w:rsidDel="00000000" w:rsidR="00000000" w:rsidRPr="00000000">
          <w:rPr>
            <w:rtl w:val="0"/>
          </w:rPr>
          <w:t xml:space="preserve">seesioniD:YeVExxYxcqI83Vd9WJqYKLkZvEdVOq7P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[4][InitializerChecker] Current com.meitu.library.analytics.sdk.m.g not initialization.</w:t>
      </w:r>
    </w:p>
    <w:p w:rsidR="00000000" w:rsidDel="00000000" w:rsidP="00000000" w:rsidRDefault="00000000" w:rsidRPr="00000000" w14:paraId="00000A1D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[4][TeemoContext] Start with AppKey: C6FF0769324CD2F1</w:t>
      </w:r>
    </w:p>
    <w:p w:rsidR="00000000" w:rsidDel="00000000" w:rsidP="00000000" w:rsidRDefault="00000000" w:rsidRPr="00000000" w14:paraId="00000A1E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[4][JsonStorage] Successful load json:/data/user/0/com.commsource.beautyplus/app_teemo_test/TeemoPrefs.mo</w:t>
      </w:r>
    </w:p>
    <w:p w:rsidR="00000000" w:rsidDel="00000000" w:rsidP="00000000" w:rsidRDefault="00000000" w:rsidRPr="00000000" w14:paraId="00000A1F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[4][JsonStorage] Successful load json:/storage/emulated/0/.teemo/SharePrefs.mo</w:t>
      </w:r>
    </w:p>
    <w:p w:rsidR="00000000" w:rsidDel="00000000" w:rsidP="00000000" w:rsidRDefault="00000000" w:rsidRPr="00000000" w14:paraId="00000A20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[4][StorageManager] SharedStorage file changed in app closed state, await sync.</w:t>
      </w:r>
    </w:p>
    <w:p w:rsidR="00000000" w:rsidDel="00000000" w:rsidP="00000000" w:rsidRDefault="00000000" w:rsidRPr="00000000" w14:paraId="00000A21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[4][StorageManager] SharedStorage file changed, try overlay.</w:t>
      </w:r>
    </w:p>
    <w:p w:rsidR="00000000" w:rsidDel="00000000" w:rsidP="00000000" w:rsidRDefault="00000000" w:rsidRPr="00000000" w14:paraId="00000A22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[4][JsonStorage] OverlayJsonValue end! errorCount:0</w:t>
      </w:r>
    </w:p>
    <w:p w:rsidR="00000000" w:rsidDel="00000000" w:rsidP="00000000" w:rsidRDefault="00000000" w:rsidRPr="00000000" w14:paraId="00000A23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[4][SetupMainClient] On initialized done!</w:t>
      </w:r>
    </w:p>
    <w:p w:rsidR="00000000" w:rsidDel="00000000" w:rsidP="00000000" w:rsidRDefault="00000000" w:rsidRPr="00000000" w14:paraId="00000A24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[4][GidHelper] Check: started with ads:null</w:t>
      </w:r>
    </w:p>
    <w:p w:rsidR="00000000" w:rsidDel="00000000" w:rsidP="00000000" w:rsidRDefault="00000000" w:rsidRPr="00000000" w14:paraId="00000A25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[4][GidHelper] Check: timed out!</w:t>
      </w:r>
    </w:p>
    <w:p w:rsidR="00000000" w:rsidDel="00000000" w:rsidP="00000000" w:rsidRDefault="00000000" w:rsidRPr="00000000" w14:paraId="00000A26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[4][GidHelper] Post: started.</w:t>
      </w:r>
    </w:p>
    <w:p w:rsidR="00000000" w:rsidDel="00000000" w:rsidP="00000000" w:rsidRDefault="00000000" w:rsidRPr="00000000" w14:paraId="00000A27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  <w:t xml:space="preserve">۲۰۱۲۳۱ ۲۲:۴۴:۴۴ [4][Teemo] TimeElapsed(Teemo.setup):440ms</w:t>
      </w:r>
    </w:p>
    <w:p w:rsidR="00000000" w:rsidDel="00000000" w:rsidP="00000000" w:rsidRDefault="00000000" w:rsidRPr="00000000" w14:paraId="00000A28">
      <w:pPr>
        <w:pStyle w:val="Title"/>
        <w:rPr/>
      </w:pPr>
      <w:bookmarkStart w:colFirst="0" w:colLast="0" w:name="_6cj2ozl0by4f" w:id="2"/>
      <w:bookmarkEnd w:id="2"/>
      <w:r w:rsidDel="00000000" w:rsidR="00000000" w:rsidRPr="00000000">
        <w:rPr>
          <w:rtl w:val="0"/>
        </w:rPr>
        <w:t xml:space="preserve">۲۰۱۲۳۱ ۲۲:۴۴:۴۷ [4][GidHelper] Gid update completed.</w:t>
      </w:r>
    </w:p>
    <w:p w:rsidR="00000000" w:rsidDel="00000000" w:rsidP="00000000" w:rsidRDefault="00000000" w:rsidRPr="00000000" w14:paraId="00000A29">
      <w:pPr>
        <w:pStyle w:val="Title"/>
        <w:rPr/>
      </w:pPr>
      <w:bookmarkStart w:colFirst="0" w:colLast="0" w:name="_v0s18cijxmq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firebase事件上传app_bluetooth status_bd</w:t>
      </w:r>
    </w:p>
    <w:p w:rsidR="00000000" w:rsidDel="00000000" w:rsidP="00000000" w:rsidRDefault="00000000" w:rsidRPr="00000000" w14:paraId="00000A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[4][ActivityTaskProvider] PageInvisibleDelayRunnable submit with:[ActivityTaskParam{mHashCode=74088293, mName='null', mTime=1606476435514}]</w:t>
      </w:r>
    </w:p>
    <w:p w:rsidR="00000000" w:rsidDel="00000000" w:rsidP="00000000" w:rsidRDefault="00000000" w:rsidRPr="00000000" w14:paraId="00000A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[4][EventContentProvider] TimeElapsed(getEventDeviceInfo):2ms</w:t>
      </w:r>
    </w:p>
    <w:p w:rsidR="00000000" w:rsidDel="00000000" w:rsidP="00000000" w:rsidRDefault="00000000" w:rsidRPr="00000000" w14:paraId="00000A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[4][ActivityTaskProvider] PageInvisibleDelayRunnable ahead with:[onStart]</w:t>
      </w:r>
    </w:p>
    <w:p w:rsidR="00000000" w:rsidDel="00000000" w:rsidP="00000000" w:rsidRDefault="00000000" w:rsidRPr="00000000" w14:paraId="00000A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A3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A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A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firebase事件上传app_start_bd</w:t>
      </w:r>
    </w:p>
    <w:p w:rsidR="00000000" w:rsidDel="00000000" w:rsidP="00000000" w:rsidRDefault="00000000" w:rsidRPr="00000000" w14:paraId="00000A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A3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A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A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firebase事件上传bp_app_start_bd</w:t>
      </w:r>
    </w:p>
    <w:p w:rsidR="00000000" w:rsidDel="00000000" w:rsidP="00000000" w:rsidRDefault="00000000" w:rsidRPr="00000000" w14:paraId="00000A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A3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A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A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firebase事件上传app_bluetooth status_bd</w:t>
      </w:r>
    </w:p>
    <w:p w:rsidR="00000000" w:rsidDel="00000000" w:rsidP="00000000" w:rsidRDefault="00000000" w:rsidRPr="00000000" w14:paraId="00000A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A40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A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A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firebase事件上传beauty_appr_bd</w:t>
      </w:r>
    </w:p>
    <w:p w:rsidR="00000000" w:rsidDel="00000000" w:rsidP="00000000" w:rsidRDefault="00000000" w:rsidRPr="00000000" w14:paraId="00000A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[4][日志] eventType：beauty_edit</w:t>
      </w:r>
    </w:p>
    <w:p w:rsidR="00000000" w:rsidDel="00000000" w:rsidP="00000000" w:rsidRDefault="00000000" w:rsidRPr="00000000" w14:paraId="00000A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A4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A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A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firebase事件上传ad_save_page_show</w:t>
      </w:r>
    </w:p>
    <w:p w:rsidR="00000000" w:rsidDel="00000000" w:rsidP="00000000" w:rsidRDefault="00000000" w:rsidRPr="00000000" w14:paraId="00000A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[4][trackEvent] seesioniD:NXmSDR4dNFkVxwMxgqTsIVTom6CZJR0H</w:t>
      </w:r>
    </w:p>
    <w:p w:rsidR="00000000" w:rsidDel="00000000" w:rsidP="00000000" w:rsidRDefault="00000000" w:rsidRPr="00000000" w14:paraId="00000A4B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۱۴:۵۷:۱۵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A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组装完成，开始做存储到firebase的处理</w:t>
      </w:r>
    </w:p>
    <w:p w:rsidR="00000000" w:rsidDel="00000000" w:rsidP="00000000" w:rsidRDefault="00000000" w:rsidRPr="00000000" w14:paraId="00000A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۱۴:۵۷:۱۵ [4][firebase trackEvent 日志] firebase事件上传ad_save_beautify_pv</w:t>
      </w:r>
    </w:p>
    <w:p w:rsidR="00000000" w:rsidDel="00000000" w:rsidP="00000000" w:rsidRDefault="00000000" w:rsidRPr="00000000" w14:paraId="00000A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[4][EventContentProvider] TimeElapsed(getEventDeviceInfo):6ms</w:t>
      </w:r>
    </w:p>
    <w:p w:rsidR="00000000" w:rsidDel="00000000" w:rsidP="00000000" w:rsidRDefault="00000000" w:rsidRPr="00000000" w14:paraId="00000A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[4][EventContentProvider] TimeElapsed(getEventDeviceInfo):21ms</w:t>
      </w:r>
    </w:p>
    <w:p w:rsidR="00000000" w:rsidDel="00000000" w:rsidP="00000000" w:rsidRDefault="00000000" w:rsidRPr="00000000" w14:paraId="00000A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[4][EventContentProvider] TimeElapsed(getEventDeviceInfo):3ms</w:t>
      </w:r>
    </w:p>
    <w:p w:rsidR="00000000" w:rsidDel="00000000" w:rsidP="00000000" w:rsidRDefault="00000000" w:rsidRPr="00000000" w14:paraId="00000A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[6][ABTestingManager] java.net.UnknownHostException: Unable to resolve host "meepo.meitustat.com": No address associated with hostname</w:t>
      </w:r>
    </w:p>
    <w:p w:rsidR="00000000" w:rsidDel="00000000" w:rsidP="00000000" w:rsidRDefault="00000000" w:rsidRPr="00000000" w14:paraId="00000A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[4][EventContentProvider] TimeElapsed(getEventDeviceInfo):13ms</w:t>
      </w:r>
    </w:p>
    <w:p w:rsidR="00000000" w:rsidDel="00000000" w:rsidP="00000000" w:rsidRDefault="00000000" w:rsidRPr="00000000" w14:paraId="00000A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[4][EventContentProvider] TimeElapsed(getEventDeviceInfo):5ms</w:t>
      </w:r>
    </w:p>
    <w:p w:rsidR="00000000" w:rsidDel="00000000" w:rsidP="00000000" w:rsidRDefault="00000000" w:rsidRPr="00000000" w14:paraId="00000A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[4][trackEvent] seesioniD:NXmSDR4dNFkVxwMxgqTsIVTom6CZJR0H</w:t>
      </w:r>
    </w:p>
    <w:p w:rsidR="00000000" w:rsidDel="00000000" w:rsidP="00000000" w:rsidRDefault="00000000" w:rsidRPr="00000000" w14:paraId="00000A5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۱۴:۵۷:۱۶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A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[4][firebase trackEvent 日志] 组装完成，开始做存储到firebase的处理</w:t>
      </w:r>
    </w:p>
    <w:p w:rsidR="00000000" w:rsidDel="00000000" w:rsidP="00000000" w:rsidRDefault="00000000" w:rsidRPr="00000000" w14:paraId="00000A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[4][EventContentProvider] TimeElapsed(getEventDeviceInfo):3ms</w:t>
      </w:r>
    </w:p>
    <w:p w:rsidR="00000000" w:rsidDel="00000000" w:rsidP="00000000" w:rsidRDefault="00000000" w:rsidRPr="00000000" w14:paraId="00000A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[4][firebase trackEvent 日志] firebase事件上传ad_save_beautify_share</w:t>
      </w:r>
    </w:p>
    <w:p w:rsidR="00000000" w:rsidDel="00000000" w:rsidP="00000000" w:rsidRDefault="00000000" w:rsidRPr="00000000" w14:paraId="00000A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[6][ABTestingManager] java.net.UnknownHostException: Unable to resolve host "meepo.meitustat.com": No address associated with hostname</w:t>
      </w:r>
    </w:p>
    <w:p w:rsidR="00000000" w:rsidDel="00000000" w:rsidP="00000000" w:rsidRDefault="00000000" w:rsidRPr="00000000" w14:paraId="00000A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[4][EventContentProvider] TimeElapsed(getEventDeviceInfo):53ms</w:t>
      </w:r>
    </w:p>
    <w:p w:rsidR="00000000" w:rsidDel="00000000" w:rsidP="00000000" w:rsidRDefault="00000000" w:rsidRPr="00000000" w14:paraId="00000A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۱۴:۵۷:۱۶ [4][EventContentProvider] TimeElapsed(getEventDeviceInfo):30ms</w:t>
      </w:r>
    </w:p>
    <w:p w:rsidR="00000000" w:rsidDel="00000000" w:rsidP="00000000" w:rsidRDefault="00000000" w:rsidRPr="00000000" w14:paraId="00000A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۱۴:۵۷:۲۷ [4][trackEvent] seesioniD:NXmSDR4dNFkVxwMxgqTsIVTom6CZJR0H</w:t>
      </w:r>
    </w:p>
    <w:p w:rsidR="00000000" w:rsidDel="00000000" w:rsidP="00000000" w:rsidRDefault="00000000" w:rsidRPr="00000000" w14:paraId="00000A5F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۱۴:۵۷:۲۷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A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۱۴:۵۷:۲۷ [4][firebase trackEvent 日志] 组装完成，开始做存储到firebase的处理</w:t>
      </w:r>
    </w:p>
    <w:p w:rsidR="00000000" w:rsidDel="00000000" w:rsidP="00000000" w:rsidRDefault="00000000" w:rsidRPr="00000000" w14:paraId="00000A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۱۴:۵۷:۲۷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۱۴:۵۷:۲۷ [4][firebase trackEvent 日志] firebase事件上传beauty_appr_time_bd</w:t>
      </w:r>
    </w:p>
    <w:p w:rsidR="00000000" w:rsidDel="00000000" w:rsidP="00000000" w:rsidRDefault="00000000" w:rsidRPr="00000000" w14:paraId="00000A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۱۴:۵۷:۲۸ [4][EventContentProvider] TimeElapsed(getEventDeviceInfo):278ms</w:t>
      </w:r>
    </w:p>
    <w:p w:rsidR="00000000" w:rsidDel="00000000" w:rsidP="00000000" w:rsidRDefault="00000000" w:rsidRPr="00000000" w14:paraId="00000A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۱۴:۵۷:۲۸ [4][trackEvent] seesioniD:NXmSDR4dNFkVxwMxgqTsIVTom6CZJR0H</w:t>
      </w:r>
    </w:p>
    <w:p w:rsidR="00000000" w:rsidDel="00000000" w:rsidP="00000000" w:rsidRDefault="00000000" w:rsidRPr="00000000" w14:paraId="00000A6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vertAlign w:val="baseline"/>
          <w:rtl w:val="0"/>
        </w:rPr>
        <w:t xml:space="preserve">۲۰۱۱۲۷ ۱۴:۵۷:۲۸ [4][</w:t>
      </w:r>
      <w:r w:rsidDel="00000000" w:rsidR="00000000" w:rsidRPr="00000000">
        <w:rPr>
          <w:vertAlign w:val="baseline"/>
          <w:rtl w:val="0"/>
        </w:rPr>
        <w:t xml:space="preserve">日志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vertAlign w:val="baseline"/>
          <w:rtl w:val="0"/>
        </w:rPr>
        <w:t xml:space="preserve">firebase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deviceInfo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rain</w:t>
      </w:r>
      <w:r w:rsidDel="00000000" w:rsidR="00000000" w:rsidRPr="00000000">
        <w:rPr>
          <w:vertAlign w:val="baseline"/>
          <w:rtl w:val="0"/>
        </w:rPr>
        <w:t xml:space="preserve">:۱٫۷۹,۰٫۰۲;</w:t>
      </w:r>
      <w:r w:rsidDel="00000000" w:rsidR="00000000" w:rsidRPr="00000000">
        <w:rPr>
          <w:vertAlign w:val="baseline"/>
          <w:rtl w:val="0"/>
        </w:rPr>
        <w:t xml:space="preserve">roin</w:t>
      </w:r>
      <w:r w:rsidDel="00000000" w:rsidR="00000000" w:rsidRPr="00000000">
        <w:rPr>
          <w:vertAlign w:val="baseline"/>
          <w:rtl w:val="0"/>
        </w:rPr>
        <w:t xml:space="preserve">:۱۰٫۳۶,۰٫۴۶;</w:t>
      </w:r>
      <w:r w:rsidDel="00000000" w:rsidR="00000000" w:rsidRPr="00000000">
        <w:rPr>
          <w:vertAlign w:val="baseline"/>
          <w:rtl w:val="0"/>
        </w:rPr>
        <w:t xml:space="preserve">nw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NoNetwork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lat</w:t>
      </w:r>
      <w:r w:rsidDel="00000000" w:rsidR="00000000" w:rsidRPr="00000000">
        <w:rPr>
          <w:vertAlign w:val="baseline"/>
          <w:rtl w:val="0"/>
        </w:rPr>
        <w:t xml:space="preserve">:;</w:t>
      </w:r>
      <w:r w:rsidDel="00000000" w:rsidR="00000000" w:rsidRPr="00000000">
        <w:rPr>
          <w:vertAlign w:val="baseline"/>
          <w:rtl w:val="0"/>
        </w:rPr>
        <w:t xml:space="preserve">lon</w:t>
      </w:r>
      <w:r w:rsidDel="00000000" w:rsidR="00000000" w:rsidRPr="00000000">
        <w:rPr>
          <w:vertAlign w:val="baseline"/>
          <w:rtl w:val="0"/>
        </w:rPr>
        <w:t xml:space="preserve">:;</w:t>
      </w:r>
    </w:p>
    <w:p w:rsidR="00000000" w:rsidDel="00000000" w:rsidP="00000000" w:rsidRDefault="00000000" w:rsidRPr="00000000" w14:paraId="00000A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۱۴:۵۷:۲۸ [4][firebase trackEvent 日志] 组装完成，开始做存储到firebase的处理</w:t>
      </w:r>
    </w:p>
    <w:p w:rsidR="00000000" w:rsidDel="00000000" w:rsidP="00000000" w:rsidRDefault="00000000" w:rsidRPr="00000000" w14:paraId="00000A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۱۴:۵۷:۲۸ [4][日志] abStr:{"ab_codes":[{"code":9158,"count":0,"status":1,"lr":0}],"last_access":1604655295916,"timeout":2047483000,"version":"4.0.0"}</w:t>
      </w:r>
    </w:p>
    <w:p w:rsidR="00000000" w:rsidDel="00000000" w:rsidP="00000000" w:rsidRDefault="00000000" w:rsidRPr="00000000" w14:paraId="00000A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۱۴:۵۷:۲۸ [4][firebase trackEvent 日志] firebase事件上传app_end_bd</w:t>
      </w:r>
    </w:p>
    <w:p w:rsidR="00000000" w:rsidDel="00000000" w:rsidP="00000000" w:rsidRDefault="00000000" w:rsidRPr="00000000" w14:paraId="00000A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۱۴:۵۷:۲۹ [4][ActivityTaskProvider] PageInvisibleDelayRunnable submit with:[ActivityTaskParam{mHashCode=74088293, mName='null', mTime=1606476448037}]</w:t>
      </w:r>
    </w:p>
    <w:p w:rsidR="00000000" w:rsidDel="00000000" w:rsidP="00000000" w:rsidRDefault="00000000" w:rsidRPr="00000000" w14:paraId="00000A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۱۴:۵۸:۲۴ [4][InitializerChecker] Current com.meitu.library.analytics.sdk.m.g not initialization.</w:t>
      </w:r>
    </w:p>
    <w:p w:rsidR="00000000" w:rsidDel="00000000" w:rsidP="00000000" w:rsidRDefault="00000000" w:rsidRPr="00000000" w14:paraId="00000A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۱۴:۵۸:۲۴ [4][TeemoContext] Start with AppKey: C6FF0769324CD2F1</w:t>
      </w:r>
    </w:p>
    <w:p w:rsidR="00000000" w:rsidDel="00000000" w:rsidP="00000000" w:rsidRDefault="00000000" w:rsidRPr="00000000" w14:paraId="00000A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۱۴:۵۸:۲۵ [4][JsonStorage] Successful load json:/data/user/0/com.commsource.beautyplus/app_teemo_test/TeemoPrefs.mo</w:t>
      </w:r>
    </w:p>
    <w:p w:rsidR="00000000" w:rsidDel="00000000" w:rsidP="00000000" w:rsidRDefault="00000000" w:rsidRPr="00000000" w14:paraId="00000A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۱۴:۵۸:۲۵ [4][JsonStorage] Successful load json:/storage/emulated/0/.teemo/SharePrefs.mo</w:t>
      </w:r>
    </w:p>
    <w:p w:rsidR="00000000" w:rsidDel="00000000" w:rsidP="00000000" w:rsidRDefault="00000000" w:rsidRPr="00000000" w14:paraId="00000A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۱۴:۵۸:۲۵ [4][StorageManager] SharedStorage file changed in app closed state, await sync.</w:t>
      </w:r>
    </w:p>
    <w:p w:rsidR="00000000" w:rsidDel="00000000" w:rsidP="00000000" w:rsidRDefault="00000000" w:rsidRPr="00000000" w14:paraId="00000A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۱۴:۵۸:۲۵ [4][StorageManager] SharedStorage file changed, try overlay.</w:t>
      </w:r>
    </w:p>
    <w:p w:rsidR="00000000" w:rsidDel="00000000" w:rsidP="00000000" w:rsidRDefault="00000000" w:rsidRPr="00000000" w14:paraId="00000A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۲۰۱۱۲۷ ۱۴:۵۸:۲۵ [4][JsonStorage] OverlayJsonValue end! errorCount:0</w:t>
      </w:r>
    </w:p>
    <w:p w:rsidR="00000000" w:rsidDel="00000000" w:rsidP="00000000" w:rsidRDefault="00000000" w:rsidRPr="00000000" w14:paraId="00000A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۲۰۱۲۲۶ ۱۹:۰۵:۲۱ [4][InitializerChecker] Current com.meitu.library.analytics.sdk.m.g not initialization.</w:t>
      </w:r>
    </w:p>
    <w:p w:rsidR="00000000" w:rsidDel="00000000" w:rsidP="00000000" w:rsidRDefault="00000000" w:rsidRPr="00000000" w14:paraId="00000A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۲۰۱۲۲۶ ۱۹:۰۵:۲۱ [4][TeemoContext] Start with AppKey: C6FF0769324CD2F1</w:t>
      </w:r>
    </w:p>
    <w:p w:rsidR="00000000" w:rsidDel="00000000" w:rsidP="00000000" w:rsidRDefault="00000000" w:rsidRPr="00000000" w14:paraId="00000A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۲۰۱۲۲۶ ۱۹:۰۵:۲۲ [4][JsonStorage] Successful load json:/data/user/0/com.commsource.beautyplus/app_teemo_test/TeemoPrefs.mo</w:t>
      </w:r>
    </w:p>
    <w:p w:rsidR="00000000" w:rsidDel="00000000" w:rsidP="00000000" w:rsidRDefault="00000000" w:rsidRPr="00000000" w14:paraId="00000A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۲۰۱۲۲۶ ۱۹:۰۵:۲۲ [4][JsonStorage] Successful load json:/storage/emulated/0/.teemo/SharePrefs.mo</w:t>
      </w:r>
    </w:p>
    <w:p w:rsidR="00000000" w:rsidDel="00000000" w:rsidP="00000000" w:rsidRDefault="00000000" w:rsidRPr="00000000" w14:paraId="00000A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۲۰۱۲۲۶ ۱۹:۰۵:۲۲ [4][StorageManager] SharedStorage file changed in app closed state, await sync.</w:t>
      </w:r>
    </w:p>
    <w:p w:rsidR="00000000" w:rsidDel="00000000" w:rsidP="00000000" w:rsidRDefault="00000000" w:rsidRPr="00000000" w14:paraId="00000A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۲۰۱۲۲۶ ۱۹:۰۵:۲۲ [4][StorageManager] SharedStorage file changed, try overlay.</w:t>
      </w:r>
    </w:p>
    <w:p w:rsidR="00000000" w:rsidDel="00000000" w:rsidP="00000000" w:rsidRDefault="00000000" w:rsidRPr="00000000" w14:paraId="00000A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۲۰۱۲۲۶ ۱۹:۰۵:۲۲ [4][JsonStorage] OverlayJsonValue end! errorCount:0</w:t>
      </w:r>
    </w:p>
    <w:p w:rsidR="00000000" w:rsidDel="00000000" w:rsidP="00000000" w:rsidRDefault="00000000" w:rsidRPr="00000000" w14:paraId="00000A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۲۰۱۲۲۶ ۱۹:۰۵:۲۲ [4][SetupMainClient] On initialized done!</w:t>
      </w:r>
    </w:p>
    <w:p w:rsidR="00000000" w:rsidDel="00000000" w:rsidP="00000000" w:rsidRDefault="00000000" w:rsidRPr="00000000" w14:paraId="00000A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۲۰۱۲۲۶ ۱۹:۰۵:۲۲ [4][Teemo] TimeElapsed(Teemo.setup):268ms</w:t>
      </w:r>
    </w:p>
    <w:p w:rsidR="00000000" w:rsidDel="00000000" w:rsidP="00000000" w:rsidRDefault="00000000" w:rsidRPr="00000000" w14:paraId="00000A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۲۰۱۲۲۶ ۱۹:۰۵:۲۳ [4][AppAnalyzerImpl] tryStar Session:尝试开启一个session</w:t>
      </w:r>
    </w:p>
    <w:p w:rsidR="00000000" w:rsidDel="00000000" w:rsidP="00000000" w:rsidRDefault="00000000" w:rsidRPr="00000000" w14:paraId="00000A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۲۰۱۲۲۶ ۱۹:۰۵:۲۳ [4][trackEvent] </w:t>
      </w:r>
      <w:del w:author="alirezaebii148@gmail.com" w:id="1" w:date="2021-04-05T07:14:28Z">
        <w:r w:rsidDel="00000000" w:rsidR="00000000" w:rsidRPr="00000000">
          <w:rPr>
            <w:vertAlign w:val="baseline"/>
            <w:rtl w:val="0"/>
          </w:rPr>
          <w:delText xml:space="preserve">seesioniD:YeVExxYxcqI83Vd9WJqYKLkZvEdVOq7P</w:delText>
        </w:r>
      </w:del>
      <w:ins w:author="alirezaebii148@gmail.com" w:id="1" w:date="2021-04-05T07:14:28Z">
        <w:r w:rsidDel="00000000" w:rsidR="00000000" w:rsidRPr="00000000">
          <w:fldChar w:fldCharType="begin"/>
        </w:r>
        <w:r w:rsidDel="00000000" w:rsidR="00000000" w:rsidRPr="00000000">
          <w:instrText xml:space="preserve">HYPERLINK "http://seesion/+989101404305*/mess"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seesioniD:YeVExxYxcqI83Vd9WJqYKLkZvEdVOq7P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[4][InitializerChecker] Current com.meitu.library.analytics.sdk.m.g not initialization.</w:t>
      </w:r>
    </w:p>
    <w:p w:rsidR="00000000" w:rsidDel="00000000" w:rsidP="00000000" w:rsidRDefault="00000000" w:rsidRPr="00000000" w14:paraId="00000A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[4][TeemoContext] Start with AppKey: C6FF0769324CD2F1</w:t>
      </w:r>
    </w:p>
    <w:p w:rsidR="00000000" w:rsidDel="00000000" w:rsidP="00000000" w:rsidRDefault="00000000" w:rsidRPr="00000000" w14:paraId="00000A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[4][JsonStorage] Successful load json:/data/user/0/com.commsource.beautyplus/app_teemo_test/TeemoPrefs.mo</w:t>
      </w:r>
    </w:p>
    <w:p w:rsidR="00000000" w:rsidDel="00000000" w:rsidP="00000000" w:rsidRDefault="00000000" w:rsidRPr="00000000" w14:paraId="00000A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[4][JsonStorage] Successful load json:/storage/emulated/0/.teemo/SharePrefs.mo</w:t>
      </w:r>
    </w:p>
    <w:p w:rsidR="00000000" w:rsidDel="00000000" w:rsidP="00000000" w:rsidRDefault="00000000" w:rsidRPr="00000000" w14:paraId="00000A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[4][StorageManager] SharedStorage file changed in app closed state, await sync.</w:t>
      </w:r>
    </w:p>
    <w:p w:rsidR="00000000" w:rsidDel="00000000" w:rsidP="00000000" w:rsidRDefault="00000000" w:rsidRPr="00000000" w14:paraId="00000A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[4][StorageManager] SharedStorage file changed, try overlay.</w:t>
      </w:r>
    </w:p>
    <w:p w:rsidR="00000000" w:rsidDel="00000000" w:rsidP="00000000" w:rsidRDefault="00000000" w:rsidRPr="00000000" w14:paraId="00000A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[4][JsonStorage] OverlayJsonValue end! errorCount:0</w:t>
      </w:r>
    </w:p>
    <w:p w:rsidR="00000000" w:rsidDel="00000000" w:rsidP="00000000" w:rsidRDefault="00000000" w:rsidRPr="00000000" w14:paraId="00000A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[4][SetupMainClient] On initialized done!</w:t>
      </w:r>
    </w:p>
    <w:p w:rsidR="00000000" w:rsidDel="00000000" w:rsidP="00000000" w:rsidRDefault="00000000" w:rsidRPr="00000000" w14:paraId="00000A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[4][GidHelper] Check: started with ads:null</w:t>
      </w:r>
    </w:p>
    <w:p w:rsidR="00000000" w:rsidDel="00000000" w:rsidP="00000000" w:rsidRDefault="00000000" w:rsidRPr="00000000" w14:paraId="00000A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[4][GidHelper] Check: timed out!</w:t>
      </w:r>
    </w:p>
    <w:p w:rsidR="00000000" w:rsidDel="00000000" w:rsidP="00000000" w:rsidRDefault="00000000" w:rsidRPr="00000000" w14:paraId="00000A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[4][GidHelper] Post: started.</w:t>
      </w:r>
    </w:p>
    <w:p w:rsidR="00000000" w:rsidDel="00000000" w:rsidP="00000000" w:rsidRDefault="00000000" w:rsidRPr="00000000" w14:paraId="00000A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۲۲:۴۴:۴۴ [4][Teemo] TimeElapsed(Teemo.setup):440ms</w:t>
      </w:r>
    </w:p>
    <w:p w:rsidR="00000000" w:rsidDel="00000000" w:rsidP="00000000" w:rsidRDefault="00000000" w:rsidRPr="00000000" w14:paraId="00000A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۲۰۱۲۳۱ ۲۲:۴۴:۴۷ [4][GidHelper] Gid update completed.</w:t>
      </w:r>
    </w:p>
    <w:p w:rsidR="00000000" w:rsidDel="00000000" w:rsidP="00000000" w:rsidRDefault="00000000" w:rsidRPr="00000000" w14:paraId="00000A8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A8A">
      <w:pPr>
        <w:bidi w:val="1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8B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hatsappcha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